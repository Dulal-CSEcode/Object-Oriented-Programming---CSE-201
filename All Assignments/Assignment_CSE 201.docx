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360" w:lineRule="auto"/>
        <w:rPr>
          <w:rFonts w:ascii="Georgia" w:hAnsi="Georgia"/>
          <w:sz w:val="34"/>
          <w:szCs w:val="32"/>
        </w:rPr>
      </w:pPr>
      <w:r>
        <w:rPr>
          <w:rFonts w:ascii="Georgia" w:hAnsi="Georgia"/>
          <w:sz w:val="34"/>
          <w:szCs w:val="32"/>
        </w:rPr>
        <w:t>Green University of Bangladesh</w:t>
      </w:r>
    </w:p>
    <w:p>
      <w:pPr>
        <w:pStyle w:val="10"/>
        <w:spacing w:line="360" w:lineRule="auto"/>
        <w:rPr>
          <w:rFonts w:ascii="Georgia" w:hAnsi="Georgia"/>
          <w:sz w:val="26"/>
          <w:szCs w:val="24"/>
        </w:rPr>
      </w:pPr>
      <w:r>
        <w:rPr>
          <w:rFonts w:ascii="Georgia" w:hAnsi="Georgia"/>
          <w:sz w:val="26"/>
          <w:szCs w:val="24"/>
        </w:rPr>
        <w:t>Department of Computer Science and Engineering</w:t>
      </w:r>
    </w:p>
    <w:p>
      <w:pPr>
        <w:pStyle w:val="10"/>
        <w:spacing w:line="360" w:lineRule="auto"/>
        <w:rPr>
          <w:rFonts w:ascii="Georgia" w:hAnsi="Georgia"/>
          <w:sz w:val="26"/>
          <w:szCs w:val="24"/>
        </w:rPr>
      </w:pPr>
      <w:r>
        <w:rPr>
          <w:rFonts w:hint="default" w:ascii="Georgia" w:hAnsi="Georgia"/>
          <w:sz w:val="26"/>
          <w:szCs w:val="24"/>
          <w:lang w:val="en-US"/>
        </w:rPr>
        <w:t xml:space="preserve">Individual Assignment </w:t>
      </w:r>
      <w:r>
        <w:rPr>
          <w:rFonts w:ascii="Georgia" w:hAnsi="Georgia"/>
          <w:sz w:val="26"/>
          <w:szCs w:val="24"/>
        </w:rPr>
        <w:t>with rubrics</w:t>
      </w:r>
    </w:p>
    <w:p>
      <w:pPr>
        <w:pStyle w:val="10"/>
        <w:spacing w:line="360" w:lineRule="auto"/>
        <w:jc w:val="left"/>
        <w:rPr>
          <w:rFonts w:ascii="Georgia" w:hAnsi="Georgia"/>
          <w:sz w:val="24"/>
          <w:szCs w:val="24"/>
        </w:rPr>
      </w:pPr>
      <w:r>
        <w:rPr>
          <w:rFonts w:ascii="Georgia" w:hAnsi="Georgia"/>
          <w:sz w:val="24"/>
          <w:szCs w:val="24"/>
        </w:rPr>
        <w:t>Course Code: CSE 201                   Course Title: Object Oriented Programming</w:t>
      </w:r>
    </w:p>
    <w:p>
      <w:pPr>
        <w:pBdr>
          <w:bottom w:val="single" w:color="auto" w:sz="4" w:space="1"/>
        </w:pBdr>
        <w:spacing w:line="360" w:lineRule="auto"/>
        <w:rPr>
          <w:rFonts w:ascii="Georgia" w:hAnsi="Georgia"/>
          <w:i/>
          <w:sz w:val="24"/>
          <w:szCs w:val="24"/>
        </w:rPr>
      </w:pPr>
      <w:r>
        <w:rPr>
          <w:rFonts w:ascii="Georgia" w:hAnsi="Georgia"/>
          <w:b/>
          <w:sz w:val="24"/>
          <w:szCs w:val="24"/>
        </w:rPr>
        <w:t>Full Marks: 5</w:t>
      </w:r>
      <w:r>
        <w:rPr>
          <w:rFonts w:hint="default" w:ascii="Georgia" w:hAnsi="Georgia"/>
          <w:b/>
          <w:sz w:val="24"/>
          <w:szCs w:val="24"/>
          <w:lang w:val="en-US"/>
        </w:rPr>
        <w:t>+5</w:t>
      </w:r>
      <w:r>
        <w:rPr>
          <w:rFonts w:ascii="Georgia" w:hAnsi="Georgia"/>
          <w:b/>
          <w:sz w:val="24"/>
          <w:szCs w:val="24"/>
        </w:rPr>
        <w:tab/>
      </w:r>
      <w:r>
        <w:rPr>
          <w:rFonts w:ascii="Georgia" w:hAnsi="Georgia"/>
          <w:b/>
          <w:sz w:val="24"/>
          <w:szCs w:val="24"/>
        </w:rPr>
        <w:tab/>
      </w:r>
      <w:r>
        <w:rPr>
          <w:rFonts w:ascii="Georgia" w:hAnsi="Georgia"/>
          <w:b/>
          <w:sz w:val="24"/>
          <w:szCs w:val="24"/>
        </w:rPr>
        <w:tab/>
      </w:r>
      <w:r>
        <w:rPr>
          <w:rFonts w:ascii="Georgia" w:hAnsi="Georgia"/>
          <w:b/>
          <w:sz w:val="24"/>
          <w:szCs w:val="24"/>
        </w:rPr>
        <w:tab/>
      </w:r>
      <w:r>
        <w:rPr>
          <w:rFonts w:ascii="Georgia" w:hAnsi="Georgia"/>
          <w:b/>
          <w:sz w:val="24"/>
          <w:szCs w:val="24"/>
        </w:rPr>
        <w:tab/>
      </w:r>
      <w:r>
        <w:rPr>
          <w:rFonts w:ascii="Georgia" w:hAnsi="Georgia"/>
          <w:b/>
          <w:sz w:val="24"/>
          <w:szCs w:val="24"/>
        </w:rPr>
        <w:tab/>
      </w:r>
      <w:r>
        <w:rPr>
          <w:rFonts w:ascii="Georgia" w:hAnsi="Georgia"/>
          <w:b/>
          <w:sz w:val="24"/>
          <w:szCs w:val="24"/>
        </w:rPr>
        <w:t xml:space="preserve">    </w:t>
      </w:r>
    </w:p>
    <w:p>
      <w:pPr>
        <w:pStyle w:val="11"/>
        <w:numPr>
          <w:ilvl w:val="0"/>
          <w:numId w:val="1"/>
        </w:numPr>
        <w:jc w:val="both"/>
        <w:rPr>
          <w:rFonts w:ascii="Georgia" w:hAnsi="Georgia" w:eastAsia="Times New Roman" w:cs="Times New Roman"/>
          <w:b/>
          <w:sz w:val="24"/>
          <w:szCs w:val="24"/>
        </w:rPr>
      </w:pPr>
      <w:r>
        <w:rPr>
          <w:rFonts w:ascii="Georgia" w:hAnsi="Georgia" w:eastAsia="Times New Roman" w:cs="Times New Roman"/>
          <w:b/>
          <w:sz w:val="24"/>
          <w:szCs w:val="24"/>
        </w:rPr>
        <w:t>Write an assignment on the use of user defined package. Create any user defined package and use this package in your java program by importing the package.</w:t>
      </w:r>
      <w:r>
        <w:rPr>
          <w:rFonts w:ascii="Georgia" w:hAnsi="Georgia" w:cs="Times New Roman"/>
          <w:b/>
          <w:sz w:val="24"/>
          <w:szCs w:val="24"/>
        </w:rPr>
        <w:t xml:space="preserve"> </w:t>
      </w:r>
    </w:p>
    <w:p>
      <w:pPr>
        <w:pStyle w:val="11"/>
        <w:ind w:left="1080"/>
        <w:jc w:val="both"/>
        <w:rPr>
          <w:rFonts w:ascii="Georgia" w:hAnsi="Georgia" w:cs="Times New Roman"/>
          <w:sz w:val="24"/>
          <w:szCs w:val="24"/>
        </w:rPr>
      </w:pPr>
    </w:p>
    <w:p>
      <w:pPr>
        <w:pStyle w:val="11"/>
        <w:ind w:left="1080"/>
        <w:jc w:val="both"/>
        <w:rPr>
          <w:rFonts w:ascii="Georgia" w:hAnsi="Georgia" w:eastAsia="Times New Roman" w:cs="Times New Roman"/>
          <w:b/>
          <w:sz w:val="24"/>
          <w:szCs w:val="24"/>
        </w:rPr>
      </w:pPr>
      <w:r>
        <w:rPr>
          <w:rFonts w:ascii="Georgia" w:hAnsi="Georgia" w:eastAsia="Times New Roman" w:cs="Times New Roman"/>
          <w:b/>
          <w:sz w:val="24"/>
          <w:szCs w:val="24"/>
        </w:rPr>
        <w:t>Instructions:</w:t>
      </w:r>
    </w:p>
    <w:p>
      <w:pPr>
        <w:pStyle w:val="11"/>
        <w:ind w:left="1080"/>
        <w:jc w:val="both"/>
        <w:rPr>
          <w:rFonts w:ascii="Georgia" w:hAnsi="Georgia" w:cs="Times New Roman"/>
          <w:sz w:val="24"/>
          <w:szCs w:val="24"/>
        </w:rPr>
      </w:pPr>
      <w:r>
        <w:rPr>
          <w:rFonts w:ascii="Georgia" w:hAnsi="Georgia" w:cs="Times New Roman"/>
          <w:sz w:val="24"/>
          <w:szCs w:val="24"/>
        </w:rPr>
        <w:t xml:space="preserve">(i). Define user-defined package and the reasons why you should use packages in Java perfectly. (ii). Create any user-defined package. (iii) Import it in your java program perfectly. (iv). Address the advantages of importing the package in your program. (v). Your package should be created and imported uniquely and any plagiarism should not be tolerated. </w:t>
      </w:r>
    </w:p>
    <w:p>
      <w:pPr>
        <w:pStyle w:val="10"/>
        <w:spacing w:line="360" w:lineRule="auto"/>
        <w:ind w:left="720"/>
        <w:jc w:val="left"/>
        <w:rPr>
          <w:rFonts w:ascii="Georgia" w:hAnsi="Georgia"/>
          <w:b w:val="0"/>
          <w:sz w:val="24"/>
          <w:szCs w:val="24"/>
        </w:rPr>
      </w:pPr>
    </w:p>
    <w:p>
      <w:pPr>
        <w:pStyle w:val="11"/>
        <w:ind w:left="1080"/>
        <w:jc w:val="both"/>
        <w:rPr>
          <w:rFonts w:ascii="Georgia" w:hAnsi="Georgia" w:cs="Times New Roman"/>
          <w:sz w:val="24"/>
          <w:szCs w:val="24"/>
        </w:rPr>
      </w:pPr>
      <w:r>
        <w:rPr>
          <w:rFonts w:ascii="Georgia" w:hAnsi="Georgia" w:cs="Times New Roman"/>
          <w:sz w:val="24"/>
          <w:szCs w:val="24"/>
        </w:rPr>
        <w:t>For example, a class Calculator has been created inside a package name calculate. To create a class inside a package, declare the package name in the first statement in your program. A class can have only one package declaration. Calculator.java file created inside a package calculate.</w:t>
      </w:r>
    </w:p>
    <w:p>
      <w:pPr>
        <w:pStyle w:val="8"/>
        <w:shd w:val="clear" w:color="auto" w:fill="EEEEEE"/>
        <w:ind w:left="1008"/>
        <w:rPr>
          <w:rStyle w:val="17"/>
          <w:rFonts w:ascii="Georgia" w:hAnsi="Georgia" w:cs="Times New Roman"/>
          <w:color w:val="000000"/>
          <w:sz w:val="24"/>
          <w:szCs w:val="24"/>
        </w:rPr>
      </w:pPr>
      <w:r>
        <w:rPr>
          <w:rStyle w:val="16"/>
          <w:rFonts w:ascii="Georgia" w:hAnsi="Georgia" w:cs="Times New Roman"/>
          <w:color w:val="00008B"/>
          <w:sz w:val="24"/>
          <w:szCs w:val="24"/>
        </w:rPr>
        <w:t>package</w:t>
      </w:r>
      <w:r>
        <w:rPr>
          <w:rStyle w:val="17"/>
          <w:rFonts w:ascii="Georgia" w:hAnsi="Georgia" w:cs="Times New Roman"/>
          <w:color w:val="000000"/>
          <w:sz w:val="24"/>
          <w:szCs w:val="24"/>
        </w:rPr>
        <w:t xml:space="preserve"> calculate</w:t>
      </w:r>
      <w:r>
        <w:rPr>
          <w:rStyle w:val="18"/>
          <w:rFonts w:ascii="Georgia" w:hAnsi="Georgia" w:cs="Times New Roman"/>
          <w:color w:val="000000"/>
          <w:sz w:val="24"/>
          <w:szCs w:val="24"/>
        </w:rPr>
        <w:t>;</w:t>
      </w:r>
    </w:p>
    <w:p>
      <w:pPr>
        <w:pStyle w:val="8"/>
        <w:shd w:val="clear" w:color="auto" w:fill="EEEEEE"/>
        <w:ind w:left="1008"/>
        <w:rPr>
          <w:rStyle w:val="17"/>
          <w:rFonts w:ascii="Georgia" w:hAnsi="Georgia" w:cs="Times New Roman"/>
          <w:color w:val="000000"/>
          <w:sz w:val="24"/>
          <w:szCs w:val="24"/>
        </w:rPr>
      </w:pPr>
    </w:p>
    <w:p>
      <w:pPr>
        <w:pStyle w:val="8"/>
        <w:shd w:val="clear" w:color="auto" w:fill="EEEEEE"/>
        <w:ind w:left="1008"/>
        <w:rPr>
          <w:rStyle w:val="17"/>
          <w:rFonts w:ascii="Georgia" w:hAnsi="Georgia" w:cs="Times New Roman"/>
          <w:color w:val="000000"/>
          <w:sz w:val="24"/>
          <w:szCs w:val="24"/>
        </w:rPr>
      </w:pPr>
      <w:r>
        <w:rPr>
          <w:rStyle w:val="16"/>
          <w:rFonts w:ascii="Georgia" w:hAnsi="Georgia" w:cs="Times New Roman"/>
          <w:color w:val="00008B"/>
          <w:sz w:val="24"/>
          <w:szCs w:val="24"/>
        </w:rPr>
        <w:t>public</w:t>
      </w:r>
      <w:r>
        <w:rPr>
          <w:rStyle w:val="17"/>
          <w:rFonts w:ascii="Georgia" w:hAnsi="Georgia" w:cs="Times New Roman"/>
          <w:color w:val="000000"/>
          <w:sz w:val="24"/>
          <w:szCs w:val="24"/>
        </w:rPr>
        <w:t xml:space="preserve"> </w:t>
      </w:r>
      <w:r>
        <w:rPr>
          <w:rStyle w:val="16"/>
          <w:rFonts w:ascii="Georgia" w:hAnsi="Georgia" w:cs="Times New Roman"/>
          <w:color w:val="00008B"/>
          <w:sz w:val="24"/>
          <w:szCs w:val="24"/>
        </w:rPr>
        <w:t>class</w:t>
      </w:r>
      <w:r>
        <w:rPr>
          <w:rStyle w:val="17"/>
          <w:rFonts w:ascii="Georgia" w:hAnsi="Georgia" w:cs="Times New Roman"/>
          <w:color w:val="000000"/>
          <w:sz w:val="24"/>
          <w:szCs w:val="24"/>
        </w:rPr>
        <w:t xml:space="preserve"> </w:t>
      </w:r>
      <w:r>
        <w:rPr>
          <w:rStyle w:val="19"/>
          <w:rFonts w:ascii="Georgia" w:hAnsi="Georgia" w:cs="Times New Roman"/>
          <w:color w:val="2B91AF"/>
          <w:sz w:val="24"/>
          <w:szCs w:val="24"/>
        </w:rPr>
        <w:t>Calculator</w:t>
      </w:r>
      <w:r>
        <w:rPr>
          <w:rStyle w:val="17"/>
          <w:rFonts w:ascii="Georgia" w:hAnsi="Georgia" w:cs="Times New Roman"/>
          <w:color w:val="000000"/>
          <w:sz w:val="24"/>
          <w:szCs w:val="24"/>
        </w:rPr>
        <w:t xml:space="preserve"> </w:t>
      </w:r>
      <w:r>
        <w:rPr>
          <w:rStyle w:val="18"/>
          <w:rFonts w:ascii="Georgia" w:hAnsi="Georgia" w:cs="Times New Roman"/>
          <w:color w:val="000000"/>
          <w:sz w:val="24"/>
          <w:szCs w:val="24"/>
        </w:rPr>
        <w:t>{</w:t>
      </w:r>
    </w:p>
    <w:p>
      <w:pPr>
        <w:pStyle w:val="8"/>
        <w:shd w:val="clear" w:color="auto" w:fill="EEEEEE"/>
        <w:ind w:left="1008"/>
        <w:rPr>
          <w:rStyle w:val="17"/>
          <w:rFonts w:ascii="Georgia" w:hAnsi="Georgia" w:cs="Times New Roman"/>
          <w:color w:val="000000"/>
          <w:sz w:val="24"/>
          <w:szCs w:val="24"/>
        </w:rPr>
      </w:pPr>
      <w:r>
        <w:rPr>
          <w:rStyle w:val="17"/>
          <w:rFonts w:ascii="Georgia" w:hAnsi="Georgia" w:cs="Times New Roman"/>
          <w:color w:val="000000"/>
          <w:sz w:val="24"/>
          <w:szCs w:val="24"/>
        </w:rPr>
        <w:t xml:space="preserve">   </w:t>
      </w:r>
      <w:r>
        <w:rPr>
          <w:rStyle w:val="16"/>
          <w:rFonts w:ascii="Georgia" w:hAnsi="Georgia" w:cs="Times New Roman"/>
          <w:color w:val="00008B"/>
          <w:sz w:val="24"/>
          <w:szCs w:val="24"/>
        </w:rPr>
        <w:t>public</w:t>
      </w:r>
      <w:r>
        <w:rPr>
          <w:rStyle w:val="17"/>
          <w:rFonts w:ascii="Georgia" w:hAnsi="Georgia" w:cs="Times New Roman"/>
          <w:color w:val="000000"/>
          <w:sz w:val="24"/>
          <w:szCs w:val="24"/>
        </w:rPr>
        <w:t xml:space="preserve"> </w:t>
      </w:r>
      <w:r>
        <w:rPr>
          <w:rStyle w:val="16"/>
          <w:rFonts w:ascii="Georgia" w:hAnsi="Georgia" w:cs="Times New Roman"/>
          <w:color w:val="00008B"/>
          <w:sz w:val="24"/>
          <w:szCs w:val="24"/>
        </w:rPr>
        <w:t>int</w:t>
      </w:r>
      <w:r>
        <w:rPr>
          <w:rStyle w:val="17"/>
          <w:rFonts w:ascii="Georgia" w:hAnsi="Georgia" w:cs="Times New Roman"/>
          <w:color w:val="000000"/>
          <w:sz w:val="24"/>
          <w:szCs w:val="24"/>
        </w:rPr>
        <w:t xml:space="preserve"> add</w:t>
      </w:r>
      <w:r>
        <w:rPr>
          <w:rStyle w:val="18"/>
          <w:rFonts w:ascii="Georgia" w:hAnsi="Georgia" w:cs="Times New Roman"/>
          <w:color w:val="000000"/>
          <w:sz w:val="24"/>
          <w:szCs w:val="24"/>
        </w:rPr>
        <w:t>(</w:t>
      </w:r>
      <w:r>
        <w:rPr>
          <w:rStyle w:val="16"/>
          <w:rFonts w:ascii="Georgia" w:hAnsi="Georgia" w:cs="Times New Roman"/>
          <w:color w:val="00008B"/>
          <w:sz w:val="24"/>
          <w:szCs w:val="24"/>
        </w:rPr>
        <w:t>int</w:t>
      </w:r>
      <w:r>
        <w:rPr>
          <w:rStyle w:val="17"/>
          <w:rFonts w:ascii="Georgia" w:hAnsi="Georgia" w:cs="Times New Roman"/>
          <w:color w:val="000000"/>
          <w:sz w:val="24"/>
          <w:szCs w:val="24"/>
        </w:rPr>
        <w:t xml:space="preserve"> a</w:t>
      </w:r>
      <w:r>
        <w:rPr>
          <w:rStyle w:val="18"/>
          <w:rFonts w:ascii="Georgia" w:hAnsi="Georgia" w:cs="Times New Roman"/>
          <w:color w:val="000000"/>
          <w:sz w:val="24"/>
          <w:szCs w:val="24"/>
        </w:rPr>
        <w:t>,</w:t>
      </w:r>
      <w:r>
        <w:rPr>
          <w:rStyle w:val="17"/>
          <w:rFonts w:ascii="Georgia" w:hAnsi="Georgia" w:cs="Times New Roman"/>
          <w:color w:val="000000"/>
          <w:sz w:val="24"/>
          <w:szCs w:val="24"/>
        </w:rPr>
        <w:t xml:space="preserve"> </w:t>
      </w:r>
      <w:r>
        <w:rPr>
          <w:rStyle w:val="16"/>
          <w:rFonts w:ascii="Georgia" w:hAnsi="Georgia" w:cs="Times New Roman"/>
          <w:color w:val="00008B"/>
          <w:sz w:val="24"/>
          <w:szCs w:val="24"/>
        </w:rPr>
        <w:t>int</w:t>
      </w:r>
      <w:r>
        <w:rPr>
          <w:rStyle w:val="17"/>
          <w:rFonts w:ascii="Georgia" w:hAnsi="Georgia" w:cs="Times New Roman"/>
          <w:color w:val="000000"/>
          <w:sz w:val="24"/>
          <w:szCs w:val="24"/>
        </w:rPr>
        <w:t xml:space="preserve"> b</w:t>
      </w:r>
      <w:r>
        <w:rPr>
          <w:rStyle w:val="18"/>
          <w:rFonts w:ascii="Georgia" w:hAnsi="Georgia" w:cs="Times New Roman"/>
          <w:color w:val="000000"/>
          <w:sz w:val="24"/>
          <w:szCs w:val="24"/>
        </w:rPr>
        <w:t>){</w:t>
      </w:r>
    </w:p>
    <w:p>
      <w:pPr>
        <w:pStyle w:val="8"/>
        <w:shd w:val="clear" w:color="auto" w:fill="EEEEEE"/>
        <w:ind w:left="1008"/>
        <w:rPr>
          <w:rStyle w:val="17"/>
          <w:rFonts w:ascii="Georgia" w:hAnsi="Georgia" w:cs="Times New Roman"/>
          <w:color w:val="000000"/>
          <w:sz w:val="24"/>
          <w:szCs w:val="24"/>
        </w:rPr>
      </w:pPr>
      <w:r>
        <w:rPr>
          <w:rStyle w:val="17"/>
          <w:rFonts w:ascii="Georgia" w:hAnsi="Georgia" w:cs="Times New Roman"/>
          <w:color w:val="000000"/>
          <w:sz w:val="24"/>
          <w:szCs w:val="24"/>
        </w:rPr>
        <w:tab/>
      </w:r>
      <w:r>
        <w:rPr>
          <w:rStyle w:val="16"/>
          <w:rFonts w:ascii="Georgia" w:hAnsi="Georgia" w:cs="Times New Roman"/>
          <w:color w:val="00008B"/>
          <w:sz w:val="24"/>
          <w:szCs w:val="24"/>
        </w:rPr>
        <w:t>return</w:t>
      </w:r>
      <w:r>
        <w:rPr>
          <w:rStyle w:val="17"/>
          <w:rFonts w:ascii="Georgia" w:hAnsi="Georgia" w:cs="Times New Roman"/>
          <w:color w:val="000000"/>
          <w:sz w:val="24"/>
          <w:szCs w:val="24"/>
        </w:rPr>
        <w:t xml:space="preserve"> a</w:t>
      </w:r>
      <w:r>
        <w:rPr>
          <w:rStyle w:val="18"/>
          <w:rFonts w:ascii="Georgia" w:hAnsi="Georgia" w:cs="Times New Roman"/>
          <w:color w:val="000000"/>
          <w:sz w:val="24"/>
          <w:szCs w:val="24"/>
        </w:rPr>
        <w:t>+</w:t>
      </w:r>
      <w:r>
        <w:rPr>
          <w:rStyle w:val="17"/>
          <w:rFonts w:ascii="Georgia" w:hAnsi="Georgia" w:cs="Times New Roman"/>
          <w:color w:val="000000"/>
          <w:sz w:val="24"/>
          <w:szCs w:val="24"/>
        </w:rPr>
        <w:t>b</w:t>
      </w:r>
      <w:r>
        <w:rPr>
          <w:rStyle w:val="18"/>
          <w:rFonts w:ascii="Georgia" w:hAnsi="Georgia" w:cs="Times New Roman"/>
          <w:color w:val="000000"/>
          <w:sz w:val="24"/>
          <w:szCs w:val="24"/>
        </w:rPr>
        <w:t>;</w:t>
      </w:r>
    </w:p>
    <w:p>
      <w:pPr>
        <w:pStyle w:val="8"/>
        <w:shd w:val="clear" w:color="auto" w:fill="EEEEEE"/>
        <w:ind w:left="1008"/>
        <w:rPr>
          <w:rStyle w:val="17"/>
          <w:rFonts w:ascii="Georgia" w:hAnsi="Georgia" w:cs="Times New Roman"/>
          <w:color w:val="000000"/>
          <w:sz w:val="24"/>
          <w:szCs w:val="24"/>
        </w:rPr>
      </w:pPr>
      <w:r>
        <w:rPr>
          <w:rStyle w:val="17"/>
          <w:rFonts w:ascii="Georgia" w:hAnsi="Georgia" w:cs="Times New Roman"/>
          <w:color w:val="000000"/>
          <w:sz w:val="24"/>
          <w:szCs w:val="24"/>
        </w:rPr>
        <w:t xml:space="preserve">   </w:t>
      </w:r>
      <w:r>
        <w:rPr>
          <w:rStyle w:val="18"/>
          <w:rFonts w:ascii="Georgia" w:hAnsi="Georgia" w:cs="Times New Roman"/>
          <w:color w:val="000000"/>
          <w:sz w:val="24"/>
          <w:szCs w:val="24"/>
        </w:rPr>
        <w:t>}</w:t>
      </w:r>
    </w:p>
    <w:p>
      <w:pPr>
        <w:pStyle w:val="8"/>
        <w:shd w:val="clear" w:color="auto" w:fill="EEEEEE"/>
        <w:ind w:left="1008"/>
        <w:rPr>
          <w:rStyle w:val="17"/>
          <w:rFonts w:ascii="Georgia" w:hAnsi="Georgia" w:cs="Times New Roman"/>
          <w:color w:val="000000"/>
          <w:sz w:val="24"/>
          <w:szCs w:val="24"/>
        </w:rPr>
      </w:pPr>
      <w:r>
        <w:rPr>
          <w:rStyle w:val="17"/>
          <w:rFonts w:ascii="Georgia" w:hAnsi="Georgia" w:cs="Times New Roman"/>
          <w:color w:val="000000"/>
          <w:sz w:val="24"/>
          <w:szCs w:val="24"/>
        </w:rPr>
        <w:t xml:space="preserve">   </w:t>
      </w:r>
      <w:r>
        <w:rPr>
          <w:rStyle w:val="16"/>
          <w:rFonts w:ascii="Georgia" w:hAnsi="Georgia" w:cs="Times New Roman"/>
          <w:color w:val="00008B"/>
          <w:sz w:val="24"/>
          <w:szCs w:val="24"/>
        </w:rPr>
        <w:t>public</w:t>
      </w:r>
      <w:r>
        <w:rPr>
          <w:rStyle w:val="17"/>
          <w:rFonts w:ascii="Georgia" w:hAnsi="Georgia" w:cs="Times New Roman"/>
          <w:color w:val="000000"/>
          <w:sz w:val="24"/>
          <w:szCs w:val="24"/>
        </w:rPr>
        <w:t xml:space="preserve"> </w:t>
      </w:r>
      <w:r>
        <w:rPr>
          <w:rStyle w:val="16"/>
          <w:rFonts w:ascii="Georgia" w:hAnsi="Georgia" w:cs="Times New Roman"/>
          <w:color w:val="00008B"/>
          <w:sz w:val="24"/>
          <w:szCs w:val="24"/>
        </w:rPr>
        <w:t>static</w:t>
      </w:r>
      <w:r>
        <w:rPr>
          <w:rStyle w:val="17"/>
          <w:rFonts w:ascii="Georgia" w:hAnsi="Georgia" w:cs="Times New Roman"/>
          <w:color w:val="000000"/>
          <w:sz w:val="24"/>
          <w:szCs w:val="24"/>
        </w:rPr>
        <w:t xml:space="preserve"> </w:t>
      </w:r>
      <w:r>
        <w:rPr>
          <w:rStyle w:val="16"/>
          <w:rFonts w:ascii="Georgia" w:hAnsi="Georgia" w:cs="Times New Roman"/>
          <w:color w:val="00008B"/>
          <w:sz w:val="24"/>
          <w:szCs w:val="24"/>
        </w:rPr>
        <w:t>void</w:t>
      </w:r>
      <w:r>
        <w:rPr>
          <w:rStyle w:val="17"/>
          <w:rFonts w:ascii="Georgia" w:hAnsi="Georgia" w:cs="Times New Roman"/>
          <w:color w:val="000000"/>
          <w:sz w:val="24"/>
          <w:szCs w:val="24"/>
        </w:rPr>
        <w:t xml:space="preserve"> main</w:t>
      </w:r>
      <w:r>
        <w:rPr>
          <w:rStyle w:val="18"/>
          <w:rFonts w:ascii="Georgia" w:hAnsi="Georgia" w:cs="Times New Roman"/>
          <w:color w:val="000000"/>
          <w:sz w:val="24"/>
          <w:szCs w:val="24"/>
        </w:rPr>
        <w:t>(</w:t>
      </w:r>
      <w:r>
        <w:rPr>
          <w:rStyle w:val="19"/>
          <w:rFonts w:ascii="Georgia" w:hAnsi="Georgia" w:cs="Times New Roman"/>
          <w:color w:val="2B91AF"/>
          <w:sz w:val="24"/>
          <w:szCs w:val="24"/>
        </w:rPr>
        <w:t>String</w:t>
      </w:r>
      <w:r>
        <w:rPr>
          <w:rStyle w:val="17"/>
          <w:rFonts w:ascii="Georgia" w:hAnsi="Georgia" w:cs="Times New Roman"/>
          <w:color w:val="000000"/>
          <w:sz w:val="24"/>
          <w:szCs w:val="24"/>
        </w:rPr>
        <w:t xml:space="preserve"> args</w:t>
      </w:r>
      <w:r>
        <w:rPr>
          <w:rStyle w:val="18"/>
          <w:rFonts w:ascii="Georgia" w:hAnsi="Georgia" w:cs="Times New Roman"/>
          <w:color w:val="000000"/>
          <w:sz w:val="24"/>
          <w:szCs w:val="24"/>
        </w:rPr>
        <w:t>[]){</w:t>
      </w:r>
    </w:p>
    <w:p>
      <w:pPr>
        <w:pStyle w:val="8"/>
        <w:shd w:val="clear" w:color="auto" w:fill="EEEEEE"/>
        <w:ind w:left="1008"/>
        <w:rPr>
          <w:rStyle w:val="17"/>
          <w:rFonts w:ascii="Georgia" w:hAnsi="Georgia" w:cs="Times New Roman"/>
          <w:color w:val="000000"/>
          <w:sz w:val="24"/>
          <w:szCs w:val="24"/>
        </w:rPr>
      </w:pPr>
      <w:r>
        <w:rPr>
          <w:rStyle w:val="17"/>
          <w:rFonts w:ascii="Georgia" w:hAnsi="Georgia" w:cs="Times New Roman"/>
          <w:color w:val="000000"/>
          <w:sz w:val="24"/>
          <w:szCs w:val="24"/>
        </w:rPr>
        <w:tab/>
      </w:r>
      <w:r>
        <w:rPr>
          <w:rStyle w:val="19"/>
          <w:rFonts w:ascii="Georgia" w:hAnsi="Georgia" w:cs="Times New Roman"/>
          <w:color w:val="2B91AF"/>
          <w:sz w:val="24"/>
          <w:szCs w:val="24"/>
        </w:rPr>
        <w:t>Calculator</w:t>
      </w:r>
      <w:r>
        <w:rPr>
          <w:rStyle w:val="17"/>
          <w:rFonts w:ascii="Georgia" w:hAnsi="Georgia" w:cs="Times New Roman"/>
          <w:color w:val="000000"/>
          <w:sz w:val="24"/>
          <w:szCs w:val="24"/>
        </w:rPr>
        <w:t xml:space="preserve"> obj </w:t>
      </w:r>
      <w:r>
        <w:rPr>
          <w:rStyle w:val="18"/>
          <w:rFonts w:ascii="Georgia" w:hAnsi="Georgia" w:cs="Times New Roman"/>
          <w:color w:val="000000"/>
          <w:sz w:val="24"/>
          <w:szCs w:val="24"/>
        </w:rPr>
        <w:t>=</w:t>
      </w:r>
      <w:r>
        <w:rPr>
          <w:rStyle w:val="17"/>
          <w:rFonts w:ascii="Georgia" w:hAnsi="Georgia" w:cs="Times New Roman"/>
          <w:color w:val="000000"/>
          <w:sz w:val="24"/>
          <w:szCs w:val="24"/>
        </w:rPr>
        <w:t xml:space="preserve"> </w:t>
      </w:r>
      <w:r>
        <w:rPr>
          <w:rStyle w:val="16"/>
          <w:rFonts w:ascii="Georgia" w:hAnsi="Georgia" w:cs="Times New Roman"/>
          <w:color w:val="00008B"/>
          <w:sz w:val="24"/>
          <w:szCs w:val="24"/>
        </w:rPr>
        <w:t>new</w:t>
      </w:r>
      <w:r>
        <w:rPr>
          <w:rStyle w:val="17"/>
          <w:rFonts w:ascii="Georgia" w:hAnsi="Georgia" w:cs="Times New Roman"/>
          <w:color w:val="000000"/>
          <w:sz w:val="24"/>
          <w:szCs w:val="24"/>
        </w:rPr>
        <w:t xml:space="preserve"> </w:t>
      </w:r>
      <w:r>
        <w:rPr>
          <w:rStyle w:val="19"/>
          <w:rFonts w:ascii="Georgia" w:hAnsi="Georgia" w:cs="Times New Roman"/>
          <w:color w:val="2B91AF"/>
          <w:sz w:val="24"/>
          <w:szCs w:val="24"/>
        </w:rPr>
        <w:t>Calculator</w:t>
      </w:r>
      <w:r>
        <w:rPr>
          <w:rStyle w:val="18"/>
          <w:rFonts w:ascii="Georgia" w:hAnsi="Georgia" w:cs="Times New Roman"/>
          <w:color w:val="000000"/>
          <w:sz w:val="24"/>
          <w:szCs w:val="24"/>
        </w:rPr>
        <w:t>();</w:t>
      </w:r>
    </w:p>
    <w:p>
      <w:pPr>
        <w:pStyle w:val="8"/>
        <w:shd w:val="clear" w:color="auto" w:fill="EEEEEE"/>
        <w:ind w:left="1008"/>
        <w:rPr>
          <w:rStyle w:val="17"/>
          <w:rFonts w:ascii="Georgia" w:hAnsi="Georgia" w:cs="Times New Roman"/>
          <w:color w:val="000000"/>
          <w:sz w:val="24"/>
          <w:szCs w:val="24"/>
        </w:rPr>
      </w:pPr>
      <w:r>
        <w:rPr>
          <w:rStyle w:val="17"/>
          <w:rFonts w:ascii="Georgia" w:hAnsi="Georgia" w:cs="Times New Roman"/>
          <w:color w:val="000000"/>
          <w:sz w:val="24"/>
          <w:szCs w:val="24"/>
        </w:rPr>
        <w:tab/>
      </w:r>
      <w:r>
        <w:rPr>
          <w:rStyle w:val="19"/>
          <w:rFonts w:ascii="Georgia" w:hAnsi="Georgia" w:cs="Times New Roman"/>
          <w:color w:val="2B91AF"/>
          <w:sz w:val="24"/>
          <w:szCs w:val="24"/>
        </w:rPr>
        <w:t>System</w:t>
      </w:r>
      <w:r>
        <w:rPr>
          <w:rStyle w:val="18"/>
          <w:rFonts w:ascii="Georgia" w:hAnsi="Georgia" w:cs="Times New Roman"/>
          <w:color w:val="000000"/>
          <w:sz w:val="24"/>
          <w:szCs w:val="24"/>
        </w:rPr>
        <w:t>.</w:t>
      </w:r>
      <w:r>
        <w:rPr>
          <w:rStyle w:val="16"/>
          <w:rFonts w:ascii="Georgia" w:hAnsi="Georgia" w:cs="Times New Roman"/>
          <w:color w:val="00008B"/>
          <w:sz w:val="24"/>
          <w:szCs w:val="24"/>
        </w:rPr>
        <w:t>out</w:t>
      </w:r>
      <w:r>
        <w:rPr>
          <w:rStyle w:val="18"/>
          <w:rFonts w:ascii="Georgia" w:hAnsi="Georgia" w:cs="Times New Roman"/>
          <w:color w:val="000000"/>
          <w:sz w:val="24"/>
          <w:szCs w:val="24"/>
        </w:rPr>
        <w:t>.</w:t>
      </w:r>
      <w:r>
        <w:rPr>
          <w:rStyle w:val="17"/>
          <w:rFonts w:ascii="Georgia" w:hAnsi="Georgia" w:cs="Times New Roman"/>
          <w:color w:val="000000"/>
          <w:sz w:val="24"/>
          <w:szCs w:val="24"/>
        </w:rPr>
        <w:t>println</w:t>
      </w:r>
      <w:r>
        <w:rPr>
          <w:rStyle w:val="18"/>
          <w:rFonts w:ascii="Georgia" w:hAnsi="Georgia" w:cs="Times New Roman"/>
          <w:color w:val="000000"/>
          <w:sz w:val="24"/>
          <w:szCs w:val="24"/>
        </w:rPr>
        <w:t>(</w:t>
      </w:r>
      <w:r>
        <w:rPr>
          <w:rStyle w:val="17"/>
          <w:rFonts w:ascii="Georgia" w:hAnsi="Georgia" w:cs="Times New Roman"/>
          <w:color w:val="000000"/>
          <w:sz w:val="24"/>
          <w:szCs w:val="24"/>
        </w:rPr>
        <w:t>obj</w:t>
      </w:r>
      <w:r>
        <w:rPr>
          <w:rStyle w:val="18"/>
          <w:rFonts w:ascii="Georgia" w:hAnsi="Georgia" w:cs="Times New Roman"/>
          <w:color w:val="000000"/>
          <w:sz w:val="24"/>
          <w:szCs w:val="24"/>
        </w:rPr>
        <w:t>.</w:t>
      </w:r>
      <w:r>
        <w:rPr>
          <w:rStyle w:val="17"/>
          <w:rFonts w:ascii="Georgia" w:hAnsi="Georgia" w:cs="Times New Roman"/>
          <w:color w:val="000000"/>
          <w:sz w:val="24"/>
          <w:szCs w:val="24"/>
        </w:rPr>
        <w:t>add</w:t>
      </w:r>
      <w:r>
        <w:rPr>
          <w:rStyle w:val="18"/>
          <w:rFonts w:ascii="Georgia" w:hAnsi="Georgia" w:cs="Times New Roman"/>
          <w:color w:val="000000"/>
          <w:sz w:val="24"/>
          <w:szCs w:val="24"/>
        </w:rPr>
        <w:t>(</w:t>
      </w:r>
      <w:r>
        <w:rPr>
          <w:rStyle w:val="20"/>
          <w:rFonts w:ascii="Georgia" w:hAnsi="Georgia" w:cs="Times New Roman"/>
          <w:color w:val="800000"/>
          <w:sz w:val="24"/>
          <w:szCs w:val="24"/>
        </w:rPr>
        <w:t>10</w:t>
      </w:r>
      <w:r>
        <w:rPr>
          <w:rStyle w:val="18"/>
          <w:rFonts w:ascii="Georgia" w:hAnsi="Georgia" w:cs="Times New Roman"/>
          <w:color w:val="000000"/>
          <w:sz w:val="24"/>
          <w:szCs w:val="24"/>
        </w:rPr>
        <w:t>,</w:t>
      </w:r>
      <w:r>
        <w:rPr>
          <w:rStyle w:val="17"/>
          <w:rFonts w:ascii="Georgia" w:hAnsi="Georgia" w:cs="Times New Roman"/>
          <w:color w:val="000000"/>
          <w:sz w:val="24"/>
          <w:szCs w:val="24"/>
        </w:rPr>
        <w:t xml:space="preserve"> </w:t>
      </w:r>
      <w:r>
        <w:rPr>
          <w:rStyle w:val="20"/>
          <w:rFonts w:ascii="Georgia" w:hAnsi="Georgia" w:cs="Times New Roman"/>
          <w:color w:val="800000"/>
          <w:sz w:val="24"/>
          <w:szCs w:val="24"/>
        </w:rPr>
        <w:t>20</w:t>
      </w:r>
      <w:r>
        <w:rPr>
          <w:rStyle w:val="18"/>
          <w:rFonts w:ascii="Georgia" w:hAnsi="Georgia" w:cs="Times New Roman"/>
          <w:color w:val="000000"/>
          <w:sz w:val="24"/>
          <w:szCs w:val="24"/>
        </w:rPr>
        <w:t>));</w:t>
      </w:r>
    </w:p>
    <w:p>
      <w:pPr>
        <w:pStyle w:val="8"/>
        <w:shd w:val="clear" w:color="auto" w:fill="EEEEEE"/>
        <w:ind w:left="1008"/>
        <w:rPr>
          <w:rStyle w:val="17"/>
          <w:rFonts w:ascii="Georgia" w:hAnsi="Georgia" w:cs="Times New Roman"/>
          <w:color w:val="000000"/>
          <w:sz w:val="24"/>
          <w:szCs w:val="24"/>
        </w:rPr>
      </w:pPr>
      <w:r>
        <w:rPr>
          <w:rStyle w:val="17"/>
          <w:rFonts w:ascii="Georgia" w:hAnsi="Georgia" w:cs="Times New Roman"/>
          <w:color w:val="000000"/>
          <w:sz w:val="24"/>
          <w:szCs w:val="24"/>
        </w:rPr>
        <w:t xml:space="preserve">   </w:t>
      </w:r>
      <w:r>
        <w:rPr>
          <w:rStyle w:val="18"/>
          <w:rFonts w:ascii="Georgia" w:hAnsi="Georgia" w:cs="Times New Roman"/>
          <w:color w:val="000000"/>
          <w:sz w:val="24"/>
          <w:szCs w:val="24"/>
        </w:rPr>
        <w:t>}</w:t>
      </w:r>
    </w:p>
    <w:p>
      <w:pPr>
        <w:pStyle w:val="8"/>
        <w:shd w:val="clear" w:color="auto" w:fill="EEEEEE"/>
        <w:ind w:left="1008"/>
        <w:rPr>
          <w:rFonts w:ascii="Georgia" w:hAnsi="Georgia" w:cs="Times New Roman"/>
          <w:color w:val="222426"/>
          <w:sz w:val="24"/>
          <w:szCs w:val="24"/>
        </w:rPr>
      </w:pPr>
      <w:r>
        <w:rPr>
          <w:rStyle w:val="18"/>
          <w:rFonts w:ascii="Georgia" w:hAnsi="Georgia" w:cs="Times New Roman"/>
          <w:color w:val="000000"/>
          <w:sz w:val="24"/>
          <w:szCs w:val="24"/>
        </w:rPr>
        <w:t>}</w:t>
      </w:r>
    </w:p>
    <w:p>
      <w:pPr>
        <w:pStyle w:val="11"/>
        <w:ind w:left="1080"/>
        <w:jc w:val="both"/>
        <w:rPr>
          <w:rFonts w:ascii="Georgia" w:hAnsi="Georgia" w:cs="Times New Roman"/>
          <w:sz w:val="24"/>
          <w:szCs w:val="24"/>
        </w:rPr>
      </w:pPr>
    </w:p>
    <w:p>
      <w:pPr>
        <w:pStyle w:val="11"/>
        <w:ind w:left="1080"/>
        <w:jc w:val="both"/>
        <w:rPr>
          <w:rFonts w:ascii="Georgia" w:hAnsi="Georgia" w:cs="Times New Roman"/>
          <w:sz w:val="24"/>
          <w:szCs w:val="24"/>
        </w:rPr>
      </w:pPr>
      <w:r>
        <w:rPr>
          <w:rFonts w:ascii="Georgia" w:hAnsi="Georgia" w:cs="Times New Roman"/>
          <w:sz w:val="24"/>
          <w:szCs w:val="24"/>
        </w:rPr>
        <w:t xml:space="preserve">To use the class Calculator, I have imported the package calculate. In the following program, I have imported the package as calculate. Calculator, this keyword only imports the Calculator class. However, if you have several classes inside package calculate, and then you can import the package like following, </w:t>
      </w:r>
      <w:ins w:id="0" w:author="Aminur" w:date="2020-09-09T11:57:00Z">
        <w:r>
          <w:rPr>
            <w:rFonts w:ascii="Georgia" w:hAnsi="Georgia" w:cs="Times New Roman"/>
            <w:sz w:val="24"/>
            <w:szCs w:val="24"/>
          </w:rPr>
          <w:softHyphen/>
        </w:r>
      </w:ins>
    </w:p>
    <w:p>
      <w:pPr>
        <w:pStyle w:val="11"/>
        <w:ind w:left="1080"/>
        <w:jc w:val="both"/>
        <w:rPr>
          <w:rFonts w:ascii="Georgia" w:hAnsi="Georgia" w:cs="Times New Roman"/>
          <w:sz w:val="24"/>
          <w:szCs w:val="24"/>
        </w:rPr>
      </w:pPr>
    </w:p>
    <w:p>
      <w:pPr>
        <w:pStyle w:val="10"/>
        <w:spacing w:line="360" w:lineRule="auto"/>
        <w:ind w:left="720"/>
        <w:jc w:val="left"/>
        <w:rPr>
          <w:rFonts w:ascii="Georgia" w:hAnsi="Georgia"/>
          <w:b w:val="0"/>
          <w:sz w:val="24"/>
          <w:szCs w:val="24"/>
        </w:rPr>
      </w:pPr>
    </w:p>
    <w:p>
      <w:pPr>
        <w:pStyle w:val="10"/>
        <w:spacing w:line="360" w:lineRule="auto"/>
        <w:ind w:left="720"/>
        <w:jc w:val="left"/>
        <w:rPr>
          <w:rFonts w:ascii="Georgia" w:hAnsi="Georgia"/>
          <w:b w:val="0"/>
          <w:sz w:val="24"/>
          <w:szCs w:val="24"/>
        </w:rPr>
      </w:pPr>
    </w:p>
    <w:p>
      <w:pPr>
        <w:pStyle w:val="8"/>
        <w:shd w:val="clear" w:color="auto" w:fill="EEEEEE"/>
        <w:ind w:left="1008"/>
        <w:rPr>
          <w:rStyle w:val="17"/>
          <w:rFonts w:ascii="Georgia" w:hAnsi="Georgia" w:cs="Times New Roman"/>
          <w:color w:val="000000"/>
          <w:sz w:val="24"/>
          <w:szCs w:val="24"/>
        </w:rPr>
      </w:pPr>
      <w:r>
        <w:rPr>
          <w:rStyle w:val="16"/>
          <w:rFonts w:ascii="Georgia" w:hAnsi="Georgia" w:cs="Times New Roman"/>
          <w:color w:val="00008B"/>
          <w:sz w:val="24"/>
          <w:szCs w:val="24"/>
        </w:rPr>
        <w:t>import</w:t>
      </w:r>
      <w:r>
        <w:rPr>
          <w:rStyle w:val="17"/>
          <w:rFonts w:ascii="Georgia" w:hAnsi="Georgia" w:cs="Times New Roman"/>
          <w:color w:val="000000"/>
          <w:sz w:val="24"/>
          <w:szCs w:val="24"/>
        </w:rPr>
        <w:t xml:space="preserve"> calculate</w:t>
      </w:r>
      <w:r>
        <w:rPr>
          <w:rStyle w:val="18"/>
          <w:rFonts w:ascii="Georgia" w:hAnsi="Georgia" w:cs="Times New Roman"/>
          <w:color w:val="000000"/>
          <w:sz w:val="24"/>
          <w:szCs w:val="24"/>
        </w:rPr>
        <w:t>.</w:t>
      </w:r>
      <w:r>
        <w:rPr>
          <w:rStyle w:val="19"/>
          <w:rFonts w:ascii="Georgia" w:hAnsi="Georgia" w:cs="Times New Roman"/>
          <w:color w:val="2B91AF"/>
          <w:sz w:val="24"/>
          <w:szCs w:val="24"/>
        </w:rPr>
        <w:t>Calculator</w:t>
      </w:r>
      <w:r>
        <w:rPr>
          <w:rStyle w:val="18"/>
          <w:rFonts w:ascii="Georgia" w:hAnsi="Georgia" w:cs="Times New Roman"/>
          <w:color w:val="000000"/>
          <w:sz w:val="24"/>
          <w:szCs w:val="24"/>
        </w:rPr>
        <w:t>;</w:t>
      </w:r>
    </w:p>
    <w:p>
      <w:pPr>
        <w:pStyle w:val="8"/>
        <w:shd w:val="clear" w:color="auto" w:fill="EEEEEE"/>
        <w:ind w:left="1008"/>
        <w:rPr>
          <w:rStyle w:val="17"/>
          <w:rFonts w:ascii="Georgia" w:hAnsi="Georgia" w:cs="Times New Roman"/>
          <w:color w:val="000000"/>
          <w:sz w:val="24"/>
          <w:szCs w:val="24"/>
        </w:rPr>
      </w:pPr>
      <w:r>
        <w:rPr>
          <w:rStyle w:val="16"/>
          <w:rFonts w:ascii="Georgia" w:hAnsi="Georgia" w:cs="Times New Roman"/>
          <w:color w:val="00008B"/>
          <w:sz w:val="24"/>
          <w:szCs w:val="24"/>
        </w:rPr>
        <w:t>public</w:t>
      </w:r>
      <w:r>
        <w:rPr>
          <w:rStyle w:val="17"/>
          <w:rFonts w:ascii="Georgia" w:hAnsi="Georgia" w:cs="Times New Roman"/>
          <w:color w:val="000000"/>
          <w:sz w:val="24"/>
          <w:szCs w:val="24"/>
        </w:rPr>
        <w:t xml:space="preserve"> </w:t>
      </w:r>
      <w:r>
        <w:rPr>
          <w:rStyle w:val="16"/>
          <w:rFonts w:ascii="Georgia" w:hAnsi="Georgia" w:cs="Times New Roman"/>
          <w:color w:val="00008B"/>
          <w:sz w:val="24"/>
          <w:szCs w:val="24"/>
        </w:rPr>
        <w:t>class</w:t>
      </w:r>
      <w:r>
        <w:rPr>
          <w:rStyle w:val="17"/>
          <w:rFonts w:ascii="Georgia" w:hAnsi="Georgia" w:cs="Times New Roman"/>
          <w:color w:val="000000"/>
          <w:sz w:val="24"/>
          <w:szCs w:val="24"/>
        </w:rPr>
        <w:t xml:space="preserve"> </w:t>
      </w:r>
      <w:r>
        <w:rPr>
          <w:rStyle w:val="19"/>
          <w:rFonts w:ascii="Georgia" w:hAnsi="Georgia" w:cs="Times New Roman"/>
          <w:color w:val="2B91AF"/>
          <w:sz w:val="24"/>
          <w:szCs w:val="24"/>
        </w:rPr>
        <w:t>Demo</w:t>
      </w:r>
      <w:r>
        <w:rPr>
          <w:rStyle w:val="18"/>
          <w:rFonts w:ascii="Georgia" w:hAnsi="Georgia" w:cs="Times New Roman"/>
          <w:color w:val="000000"/>
          <w:sz w:val="24"/>
          <w:szCs w:val="24"/>
        </w:rPr>
        <w:t>{</w:t>
      </w:r>
    </w:p>
    <w:p>
      <w:pPr>
        <w:pStyle w:val="8"/>
        <w:shd w:val="clear" w:color="auto" w:fill="EEEEEE"/>
        <w:ind w:left="1008"/>
        <w:rPr>
          <w:rStyle w:val="17"/>
          <w:rFonts w:ascii="Georgia" w:hAnsi="Georgia" w:cs="Times New Roman"/>
          <w:color w:val="000000"/>
          <w:sz w:val="24"/>
          <w:szCs w:val="24"/>
        </w:rPr>
      </w:pPr>
      <w:r>
        <w:rPr>
          <w:rStyle w:val="17"/>
          <w:rFonts w:ascii="Georgia" w:hAnsi="Georgia" w:cs="Times New Roman"/>
          <w:color w:val="000000"/>
          <w:sz w:val="24"/>
          <w:szCs w:val="24"/>
        </w:rPr>
        <w:t xml:space="preserve">   </w:t>
      </w:r>
      <w:r>
        <w:rPr>
          <w:rStyle w:val="16"/>
          <w:rFonts w:ascii="Georgia" w:hAnsi="Georgia" w:cs="Times New Roman"/>
          <w:color w:val="00008B"/>
          <w:sz w:val="24"/>
          <w:szCs w:val="24"/>
        </w:rPr>
        <w:t>public</w:t>
      </w:r>
      <w:r>
        <w:rPr>
          <w:rStyle w:val="17"/>
          <w:rFonts w:ascii="Georgia" w:hAnsi="Georgia" w:cs="Times New Roman"/>
          <w:color w:val="000000"/>
          <w:sz w:val="24"/>
          <w:szCs w:val="24"/>
        </w:rPr>
        <w:t xml:space="preserve"> </w:t>
      </w:r>
      <w:r>
        <w:rPr>
          <w:rStyle w:val="16"/>
          <w:rFonts w:ascii="Georgia" w:hAnsi="Georgia" w:cs="Times New Roman"/>
          <w:color w:val="00008B"/>
          <w:sz w:val="24"/>
          <w:szCs w:val="24"/>
        </w:rPr>
        <w:t>static</w:t>
      </w:r>
      <w:r>
        <w:rPr>
          <w:rStyle w:val="17"/>
          <w:rFonts w:ascii="Georgia" w:hAnsi="Georgia" w:cs="Times New Roman"/>
          <w:color w:val="000000"/>
          <w:sz w:val="24"/>
          <w:szCs w:val="24"/>
        </w:rPr>
        <w:t xml:space="preserve"> </w:t>
      </w:r>
      <w:r>
        <w:rPr>
          <w:rStyle w:val="16"/>
          <w:rFonts w:ascii="Georgia" w:hAnsi="Georgia" w:cs="Times New Roman"/>
          <w:color w:val="00008B"/>
          <w:sz w:val="24"/>
          <w:szCs w:val="24"/>
        </w:rPr>
        <w:t>void</w:t>
      </w:r>
      <w:r>
        <w:rPr>
          <w:rStyle w:val="17"/>
          <w:rFonts w:ascii="Georgia" w:hAnsi="Georgia" w:cs="Times New Roman"/>
          <w:color w:val="000000"/>
          <w:sz w:val="24"/>
          <w:szCs w:val="24"/>
        </w:rPr>
        <w:t xml:space="preserve"> main</w:t>
      </w:r>
      <w:r>
        <w:rPr>
          <w:rStyle w:val="18"/>
          <w:rFonts w:ascii="Georgia" w:hAnsi="Georgia" w:cs="Times New Roman"/>
          <w:color w:val="000000"/>
          <w:sz w:val="24"/>
          <w:szCs w:val="24"/>
        </w:rPr>
        <w:t>(</w:t>
      </w:r>
      <w:r>
        <w:rPr>
          <w:rStyle w:val="19"/>
          <w:rFonts w:ascii="Georgia" w:hAnsi="Georgia" w:cs="Times New Roman"/>
          <w:color w:val="2B91AF"/>
          <w:sz w:val="24"/>
          <w:szCs w:val="24"/>
        </w:rPr>
        <w:t>String</w:t>
      </w:r>
      <w:r>
        <w:rPr>
          <w:rStyle w:val="17"/>
          <w:rFonts w:ascii="Georgia" w:hAnsi="Georgia" w:cs="Times New Roman"/>
          <w:color w:val="000000"/>
          <w:sz w:val="24"/>
          <w:szCs w:val="24"/>
        </w:rPr>
        <w:t xml:space="preserve"> args</w:t>
      </w:r>
      <w:r>
        <w:rPr>
          <w:rStyle w:val="18"/>
          <w:rFonts w:ascii="Georgia" w:hAnsi="Georgia" w:cs="Times New Roman"/>
          <w:color w:val="000000"/>
          <w:sz w:val="24"/>
          <w:szCs w:val="24"/>
        </w:rPr>
        <w:t>[]){</w:t>
      </w:r>
    </w:p>
    <w:p>
      <w:pPr>
        <w:pStyle w:val="8"/>
        <w:shd w:val="clear" w:color="auto" w:fill="EEEEEE"/>
        <w:ind w:left="1008"/>
        <w:rPr>
          <w:rStyle w:val="17"/>
          <w:rFonts w:ascii="Georgia" w:hAnsi="Georgia" w:cs="Times New Roman"/>
          <w:color w:val="000000"/>
          <w:sz w:val="24"/>
          <w:szCs w:val="24"/>
        </w:rPr>
      </w:pPr>
      <w:r>
        <w:rPr>
          <w:rStyle w:val="17"/>
          <w:rFonts w:ascii="Georgia" w:hAnsi="Georgia" w:cs="Times New Roman"/>
          <w:color w:val="000000"/>
          <w:sz w:val="24"/>
          <w:szCs w:val="24"/>
        </w:rPr>
        <w:tab/>
      </w:r>
      <w:r>
        <w:rPr>
          <w:rStyle w:val="19"/>
          <w:rFonts w:ascii="Georgia" w:hAnsi="Georgia" w:cs="Times New Roman"/>
          <w:color w:val="2B91AF"/>
          <w:sz w:val="24"/>
          <w:szCs w:val="24"/>
        </w:rPr>
        <w:t>Calculator</w:t>
      </w:r>
      <w:r>
        <w:rPr>
          <w:rStyle w:val="17"/>
          <w:rFonts w:ascii="Georgia" w:hAnsi="Georgia" w:cs="Times New Roman"/>
          <w:color w:val="000000"/>
          <w:sz w:val="24"/>
          <w:szCs w:val="24"/>
        </w:rPr>
        <w:t xml:space="preserve"> obj </w:t>
      </w:r>
      <w:r>
        <w:rPr>
          <w:rStyle w:val="18"/>
          <w:rFonts w:ascii="Georgia" w:hAnsi="Georgia" w:cs="Times New Roman"/>
          <w:color w:val="000000"/>
          <w:sz w:val="24"/>
          <w:szCs w:val="24"/>
        </w:rPr>
        <w:t>=</w:t>
      </w:r>
      <w:r>
        <w:rPr>
          <w:rStyle w:val="17"/>
          <w:rFonts w:ascii="Georgia" w:hAnsi="Georgia" w:cs="Times New Roman"/>
          <w:color w:val="000000"/>
          <w:sz w:val="24"/>
          <w:szCs w:val="24"/>
        </w:rPr>
        <w:t xml:space="preserve"> </w:t>
      </w:r>
      <w:r>
        <w:rPr>
          <w:rStyle w:val="16"/>
          <w:rFonts w:ascii="Georgia" w:hAnsi="Georgia" w:cs="Times New Roman"/>
          <w:color w:val="00008B"/>
          <w:sz w:val="24"/>
          <w:szCs w:val="24"/>
        </w:rPr>
        <w:t>new</w:t>
      </w:r>
      <w:r>
        <w:rPr>
          <w:rStyle w:val="17"/>
          <w:rFonts w:ascii="Georgia" w:hAnsi="Georgia" w:cs="Times New Roman"/>
          <w:color w:val="000000"/>
          <w:sz w:val="24"/>
          <w:szCs w:val="24"/>
        </w:rPr>
        <w:t xml:space="preserve"> </w:t>
      </w:r>
      <w:r>
        <w:rPr>
          <w:rStyle w:val="19"/>
          <w:rFonts w:ascii="Georgia" w:hAnsi="Georgia" w:cs="Times New Roman"/>
          <w:color w:val="2B91AF"/>
          <w:sz w:val="24"/>
          <w:szCs w:val="24"/>
        </w:rPr>
        <w:t>Calculator</w:t>
      </w:r>
      <w:r>
        <w:rPr>
          <w:rStyle w:val="18"/>
          <w:rFonts w:ascii="Georgia" w:hAnsi="Georgia" w:cs="Times New Roman"/>
          <w:color w:val="000000"/>
          <w:sz w:val="24"/>
          <w:szCs w:val="24"/>
        </w:rPr>
        <w:t>();</w:t>
      </w:r>
    </w:p>
    <w:p>
      <w:pPr>
        <w:pStyle w:val="8"/>
        <w:shd w:val="clear" w:color="auto" w:fill="EEEEEE"/>
        <w:ind w:left="1008"/>
        <w:rPr>
          <w:rStyle w:val="17"/>
          <w:rFonts w:ascii="Georgia" w:hAnsi="Georgia" w:cs="Times New Roman"/>
          <w:color w:val="000000"/>
          <w:sz w:val="24"/>
          <w:szCs w:val="24"/>
        </w:rPr>
      </w:pPr>
      <w:r>
        <w:rPr>
          <w:rStyle w:val="17"/>
          <w:rFonts w:ascii="Georgia" w:hAnsi="Georgia" w:cs="Times New Roman"/>
          <w:color w:val="000000"/>
          <w:sz w:val="24"/>
          <w:szCs w:val="24"/>
        </w:rPr>
        <w:tab/>
      </w:r>
      <w:r>
        <w:rPr>
          <w:rStyle w:val="19"/>
          <w:rFonts w:ascii="Georgia" w:hAnsi="Georgia" w:cs="Times New Roman"/>
          <w:color w:val="2B91AF"/>
          <w:sz w:val="24"/>
          <w:szCs w:val="24"/>
        </w:rPr>
        <w:t>System</w:t>
      </w:r>
      <w:r>
        <w:rPr>
          <w:rStyle w:val="18"/>
          <w:rFonts w:ascii="Georgia" w:hAnsi="Georgia" w:cs="Times New Roman"/>
          <w:color w:val="000000"/>
          <w:sz w:val="24"/>
          <w:szCs w:val="24"/>
        </w:rPr>
        <w:t>.</w:t>
      </w:r>
      <w:r>
        <w:rPr>
          <w:rStyle w:val="16"/>
          <w:rFonts w:ascii="Georgia" w:hAnsi="Georgia" w:cs="Times New Roman"/>
          <w:color w:val="00008B"/>
          <w:sz w:val="24"/>
          <w:szCs w:val="24"/>
        </w:rPr>
        <w:t>out</w:t>
      </w:r>
      <w:r>
        <w:rPr>
          <w:rStyle w:val="18"/>
          <w:rFonts w:ascii="Georgia" w:hAnsi="Georgia" w:cs="Times New Roman"/>
          <w:color w:val="000000"/>
          <w:sz w:val="24"/>
          <w:szCs w:val="24"/>
        </w:rPr>
        <w:t>.</w:t>
      </w:r>
      <w:r>
        <w:rPr>
          <w:rStyle w:val="17"/>
          <w:rFonts w:ascii="Georgia" w:hAnsi="Georgia" w:cs="Times New Roman"/>
          <w:color w:val="000000"/>
          <w:sz w:val="24"/>
          <w:szCs w:val="24"/>
        </w:rPr>
        <w:t>println</w:t>
      </w:r>
      <w:r>
        <w:rPr>
          <w:rStyle w:val="18"/>
          <w:rFonts w:ascii="Georgia" w:hAnsi="Georgia" w:cs="Times New Roman"/>
          <w:color w:val="000000"/>
          <w:sz w:val="24"/>
          <w:szCs w:val="24"/>
        </w:rPr>
        <w:t>(</w:t>
      </w:r>
      <w:r>
        <w:rPr>
          <w:rStyle w:val="17"/>
          <w:rFonts w:ascii="Georgia" w:hAnsi="Georgia" w:cs="Times New Roman"/>
          <w:color w:val="000000"/>
          <w:sz w:val="24"/>
          <w:szCs w:val="24"/>
        </w:rPr>
        <w:t>obj</w:t>
      </w:r>
      <w:r>
        <w:rPr>
          <w:rStyle w:val="18"/>
          <w:rFonts w:ascii="Georgia" w:hAnsi="Georgia" w:cs="Times New Roman"/>
          <w:color w:val="000000"/>
          <w:sz w:val="24"/>
          <w:szCs w:val="24"/>
        </w:rPr>
        <w:t>.</w:t>
      </w:r>
      <w:r>
        <w:rPr>
          <w:rStyle w:val="17"/>
          <w:rFonts w:ascii="Georgia" w:hAnsi="Georgia" w:cs="Times New Roman"/>
          <w:color w:val="000000"/>
          <w:sz w:val="24"/>
          <w:szCs w:val="24"/>
        </w:rPr>
        <w:t>add</w:t>
      </w:r>
      <w:r>
        <w:rPr>
          <w:rStyle w:val="18"/>
          <w:rFonts w:ascii="Georgia" w:hAnsi="Georgia" w:cs="Times New Roman"/>
          <w:color w:val="000000"/>
          <w:sz w:val="24"/>
          <w:szCs w:val="24"/>
        </w:rPr>
        <w:t>(</w:t>
      </w:r>
      <w:r>
        <w:rPr>
          <w:rStyle w:val="20"/>
          <w:rFonts w:ascii="Georgia" w:hAnsi="Georgia" w:cs="Times New Roman"/>
          <w:color w:val="800000"/>
          <w:sz w:val="24"/>
          <w:szCs w:val="24"/>
        </w:rPr>
        <w:t>100</w:t>
      </w:r>
      <w:r>
        <w:rPr>
          <w:rStyle w:val="18"/>
          <w:rFonts w:ascii="Georgia" w:hAnsi="Georgia" w:cs="Times New Roman"/>
          <w:color w:val="000000"/>
          <w:sz w:val="24"/>
          <w:szCs w:val="24"/>
        </w:rPr>
        <w:t>,</w:t>
      </w:r>
      <w:r>
        <w:rPr>
          <w:rStyle w:val="17"/>
          <w:rFonts w:ascii="Georgia" w:hAnsi="Georgia" w:cs="Times New Roman"/>
          <w:color w:val="000000"/>
          <w:sz w:val="24"/>
          <w:szCs w:val="24"/>
        </w:rPr>
        <w:t xml:space="preserve"> </w:t>
      </w:r>
      <w:r>
        <w:rPr>
          <w:rStyle w:val="20"/>
          <w:rFonts w:ascii="Georgia" w:hAnsi="Georgia" w:cs="Times New Roman"/>
          <w:color w:val="800000"/>
          <w:sz w:val="24"/>
          <w:szCs w:val="24"/>
        </w:rPr>
        <w:t>200</w:t>
      </w:r>
      <w:r>
        <w:rPr>
          <w:rStyle w:val="18"/>
          <w:rFonts w:ascii="Georgia" w:hAnsi="Georgia" w:cs="Times New Roman"/>
          <w:color w:val="000000"/>
          <w:sz w:val="24"/>
          <w:szCs w:val="24"/>
        </w:rPr>
        <w:t>));</w:t>
      </w:r>
    </w:p>
    <w:p>
      <w:pPr>
        <w:pStyle w:val="8"/>
        <w:shd w:val="clear" w:color="auto" w:fill="EEEEEE"/>
        <w:ind w:left="1008"/>
        <w:rPr>
          <w:rStyle w:val="17"/>
          <w:rFonts w:ascii="Georgia" w:hAnsi="Georgia" w:cs="Times New Roman"/>
          <w:color w:val="000000"/>
          <w:sz w:val="24"/>
          <w:szCs w:val="24"/>
        </w:rPr>
      </w:pPr>
      <w:r>
        <w:rPr>
          <w:rStyle w:val="17"/>
          <w:rFonts w:ascii="Georgia" w:hAnsi="Georgia" w:cs="Times New Roman"/>
          <w:color w:val="000000"/>
          <w:sz w:val="24"/>
          <w:szCs w:val="24"/>
        </w:rPr>
        <w:t xml:space="preserve">   </w:t>
      </w:r>
      <w:r>
        <w:rPr>
          <w:rStyle w:val="18"/>
          <w:rFonts w:ascii="Georgia" w:hAnsi="Georgia" w:cs="Times New Roman"/>
          <w:color w:val="000000"/>
          <w:sz w:val="24"/>
          <w:szCs w:val="24"/>
        </w:rPr>
        <w:t>}</w:t>
      </w:r>
    </w:p>
    <w:p>
      <w:pPr>
        <w:pStyle w:val="8"/>
        <w:shd w:val="clear" w:color="auto" w:fill="EEEEEE"/>
        <w:ind w:left="1008"/>
        <w:rPr>
          <w:rFonts w:ascii="Georgia" w:hAnsi="Georgia" w:cs="Times New Roman"/>
          <w:color w:val="222426"/>
          <w:sz w:val="24"/>
          <w:szCs w:val="24"/>
        </w:rPr>
      </w:pPr>
      <w:r>
        <w:rPr>
          <w:rStyle w:val="18"/>
          <w:rFonts w:ascii="Georgia" w:hAnsi="Georgia" w:cs="Times New Roman"/>
          <w:color w:val="000000"/>
          <w:sz w:val="24"/>
          <w:szCs w:val="24"/>
        </w:rPr>
        <w:t>}</w:t>
      </w:r>
    </w:p>
    <w:p>
      <w:pPr>
        <w:pStyle w:val="10"/>
        <w:spacing w:line="360" w:lineRule="auto"/>
        <w:jc w:val="left"/>
        <w:rPr>
          <w:rFonts w:ascii="Georgia" w:hAnsi="Georgia"/>
          <w:b w:val="0"/>
          <w:sz w:val="24"/>
          <w:szCs w:val="24"/>
        </w:rPr>
      </w:pPr>
    </w:p>
    <w:p>
      <w:pPr>
        <w:pStyle w:val="10"/>
        <w:spacing w:line="360" w:lineRule="auto"/>
        <w:jc w:val="left"/>
        <w:rPr>
          <w:rFonts w:ascii="Georgia" w:hAnsi="Georgia"/>
          <w:sz w:val="24"/>
          <w:szCs w:val="24"/>
        </w:rPr>
      </w:pPr>
      <w:r>
        <w:rPr>
          <w:rFonts w:ascii="Georgia" w:hAnsi="Georgia"/>
          <w:b w:val="0"/>
          <w:sz w:val="24"/>
          <w:szCs w:val="24"/>
        </w:rPr>
        <w:t>To use all the classes (such as Subtract, Multiplication, Division etc.) of this package.</w:t>
      </w:r>
    </w:p>
    <w:p>
      <w:pPr>
        <w:pStyle w:val="11"/>
        <w:jc w:val="both"/>
        <w:rPr>
          <w:rFonts w:ascii="Georgia" w:hAnsi="Georgia" w:cs="Times New Roman"/>
          <w:sz w:val="24"/>
          <w:szCs w:val="24"/>
        </w:rPr>
      </w:pPr>
    </w:p>
    <w:tbl>
      <w:tblPr>
        <w:tblStyle w:val="9"/>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1350"/>
        <w:gridCol w:w="6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080" w:type="dxa"/>
          </w:tcPr>
          <w:p>
            <w:pPr>
              <w:pStyle w:val="11"/>
              <w:spacing w:after="0" w:line="240" w:lineRule="auto"/>
              <w:ind w:left="0"/>
              <w:jc w:val="center"/>
              <w:rPr>
                <w:rFonts w:ascii="Georgia" w:hAnsi="Georgia" w:cs="Times New Roman"/>
                <w:b/>
                <w:bCs/>
                <w:sz w:val="24"/>
                <w:szCs w:val="24"/>
              </w:rPr>
            </w:pPr>
            <w:r>
              <w:rPr>
                <w:rFonts w:ascii="Georgia" w:hAnsi="Georgia" w:cs="Times New Roman"/>
                <w:b/>
                <w:bCs/>
                <w:sz w:val="24"/>
                <w:szCs w:val="24"/>
              </w:rPr>
              <w:t>Marks</w:t>
            </w:r>
          </w:p>
        </w:tc>
        <w:tc>
          <w:tcPr>
            <w:tcW w:w="1350" w:type="dxa"/>
          </w:tcPr>
          <w:p>
            <w:pPr>
              <w:pStyle w:val="11"/>
              <w:spacing w:after="0" w:line="240" w:lineRule="auto"/>
              <w:ind w:left="0"/>
              <w:jc w:val="center"/>
              <w:rPr>
                <w:rFonts w:ascii="Georgia" w:hAnsi="Georgia" w:cs="Times New Roman"/>
                <w:b/>
                <w:bCs/>
                <w:sz w:val="24"/>
                <w:szCs w:val="24"/>
              </w:rPr>
            </w:pPr>
            <w:r>
              <w:rPr>
                <w:rFonts w:ascii="Georgia" w:hAnsi="Georgia" w:cs="Times New Roman"/>
                <w:b/>
                <w:bCs/>
                <w:sz w:val="24"/>
                <w:szCs w:val="24"/>
              </w:rPr>
              <w:t>Level</w:t>
            </w:r>
          </w:p>
        </w:tc>
        <w:tc>
          <w:tcPr>
            <w:tcW w:w="6565" w:type="dxa"/>
          </w:tcPr>
          <w:p>
            <w:pPr>
              <w:pStyle w:val="11"/>
              <w:spacing w:after="0" w:line="240" w:lineRule="auto"/>
              <w:ind w:left="0"/>
              <w:jc w:val="center"/>
              <w:rPr>
                <w:rFonts w:ascii="Georgia" w:hAnsi="Georgia" w:cs="Times New Roman"/>
                <w:b/>
                <w:bCs/>
                <w:sz w:val="24"/>
                <w:szCs w:val="24"/>
              </w:rPr>
            </w:pPr>
            <w:r>
              <w:rPr>
                <w:rFonts w:ascii="Georgia" w:hAnsi="Georgia" w:cs="Times New Roman"/>
                <w:b/>
                <w:bCs/>
                <w:sz w:val="24"/>
                <w:szCs w:val="24"/>
              </w:rPr>
              <w:t>Descriptions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1080" w:type="dxa"/>
          </w:tcPr>
          <w:p>
            <w:pPr>
              <w:pStyle w:val="11"/>
              <w:spacing w:after="0" w:line="240" w:lineRule="auto"/>
              <w:ind w:left="0"/>
              <w:jc w:val="center"/>
              <w:rPr>
                <w:rFonts w:ascii="Georgia" w:hAnsi="Georgia" w:cs="Times New Roman"/>
                <w:sz w:val="24"/>
                <w:szCs w:val="24"/>
              </w:rPr>
            </w:pPr>
            <w:r>
              <w:rPr>
                <w:rFonts w:ascii="Georgia" w:hAnsi="Georgia" w:cs="Times New Roman"/>
                <w:sz w:val="24"/>
                <w:szCs w:val="24"/>
              </w:rPr>
              <w:t>5</w:t>
            </w:r>
          </w:p>
        </w:tc>
        <w:tc>
          <w:tcPr>
            <w:tcW w:w="1350" w:type="dxa"/>
          </w:tcPr>
          <w:p>
            <w:pPr>
              <w:pStyle w:val="11"/>
              <w:spacing w:after="0" w:line="240" w:lineRule="auto"/>
              <w:ind w:left="0"/>
              <w:jc w:val="center"/>
              <w:rPr>
                <w:rFonts w:ascii="Georgia" w:hAnsi="Georgia" w:cs="Times New Roman"/>
                <w:sz w:val="24"/>
                <w:szCs w:val="24"/>
              </w:rPr>
            </w:pPr>
            <w:r>
              <w:rPr>
                <w:rFonts w:ascii="Georgia" w:hAnsi="Georgia" w:cs="Times New Roman"/>
                <w:sz w:val="24"/>
                <w:szCs w:val="24"/>
              </w:rPr>
              <w:t xml:space="preserve">Excellent </w:t>
            </w:r>
          </w:p>
        </w:tc>
        <w:tc>
          <w:tcPr>
            <w:tcW w:w="6565" w:type="dxa"/>
          </w:tcPr>
          <w:p>
            <w:pPr>
              <w:pStyle w:val="11"/>
              <w:spacing w:after="0" w:line="240" w:lineRule="auto"/>
              <w:ind w:left="0"/>
              <w:jc w:val="both"/>
              <w:rPr>
                <w:rFonts w:ascii="Georgia" w:hAnsi="Georgia" w:cs="Times New Roman"/>
                <w:sz w:val="24"/>
                <w:szCs w:val="24"/>
              </w:rPr>
            </w:pPr>
            <w:r>
              <w:rPr>
                <w:rFonts w:ascii="Georgia" w:hAnsi="Georgia" w:cs="Times New Roman"/>
                <w:sz w:val="24"/>
                <w:szCs w:val="24"/>
              </w:rPr>
              <w:t xml:space="preserve">Correctly address the following five instructions properly. (i). Define user-defined package and the reasons why you should use packages in Java perfectly. (ii). Create any user-defined package. (iii) Import it in your java program perfectly (iv). Address the advantages of importing the package in your program. (v). Your package should be created and imported uniquely and any plagiarism should not be tolerated.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1080" w:type="dxa"/>
          </w:tcPr>
          <w:p>
            <w:pPr>
              <w:pStyle w:val="11"/>
              <w:spacing w:after="0" w:line="240" w:lineRule="auto"/>
              <w:ind w:left="0"/>
              <w:jc w:val="center"/>
              <w:rPr>
                <w:rFonts w:ascii="Georgia" w:hAnsi="Georgia" w:cs="Times New Roman"/>
                <w:sz w:val="24"/>
                <w:szCs w:val="24"/>
              </w:rPr>
            </w:pPr>
            <w:r>
              <w:rPr>
                <w:rFonts w:hint="default" w:ascii="Georgia" w:hAnsi="Georgia" w:cs="Times New Roman"/>
                <w:sz w:val="24"/>
                <w:szCs w:val="24"/>
                <w:lang w:val="en-US"/>
              </w:rPr>
              <w:t>4</w:t>
            </w:r>
          </w:p>
        </w:tc>
        <w:tc>
          <w:tcPr>
            <w:tcW w:w="1350" w:type="dxa"/>
          </w:tcPr>
          <w:p>
            <w:pPr>
              <w:pStyle w:val="11"/>
              <w:spacing w:after="0" w:line="240" w:lineRule="auto"/>
              <w:ind w:left="0"/>
              <w:jc w:val="center"/>
              <w:rPr>
                <w:rFonts w:ascii="Georgia" w:hAnsi="Georgia" w:cs="Times New Roman"/>
                <w:sz w:val="24"/>
                <w:szCs w:val="24"/>
              </w:rPr>
            </w:pPr>
            <w:r>
              <w:rPr>
                <w:rFonts w:ascii="Georgia" w:hAnsi="Georgia" w:cs="Times New Roman"/>
                <w:sz w:val="24"/>
                <w:szCs w:val="24"/>
              </w:rPr>
              <w:t xml:space="preserve">Very Good </w:t>
            </w:r>
          </w:p>
        </w:tc>
        <w:tc>
          <w:tcPr>
            <w:tcW w:w="6565" w:type="dxa"/>
          </w:tcPr>
          <w:p>
            <w:pPr>
              <w:pStyle w:val="11"/>
              <w:spacing w:after="0" w:line="240" w:lineRule="auto"/>
              <w:ind w:left="0"/>
              <w:jc w:val="both"/>
              <w:rPr>
                <w:rFonts w:ascii="Georgia" w:hAnsi="Georgia" w:cs="Times New Roman"/>
                <w:sz w:val="24"/>
                <w:szCs w:val="24"/>
              </w:rPr>
            </w:pPr>
            <w:r>
              <w:rPr>
                <w:rFonts w:ascii="Georgia" w:hAnsi="Georgia" w:cs="Times New Roman"/>
                <w:sz w:val="24"/>
                <w:szCs w:val="24"/>
              </w:rPr>
              <w:t>If anyone instruction is not addressed correctly but other instructions are addressed perfectly.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1080" w:type="dxa"/>
          </w:tcPr>
          <w:p>
            <w:pPr>
              <w:pStyle w:val="11"/>
              <w:spacing w:after="0" w:line="240" w:lineRule="auto"/>
              <w:ind w:left="0"/>
              <w:jc w:val="center"/>
              <w:rPr>
                <w:rFonts w:ascii="Georgia" w:hAnsi="Georgia" w:cs="Times New Roman"/>
                <w:sz w:val="24"/>
                <w:szCs w:val="24"/>
              </w:rPr>
            </w:pPr>
            <w:r>
              <w:rPr>
                <w:rFonts w:hint="default" w:ascii="Georgia" w:hAnsi="Georgia" w:cs="Times New Roman"/>
                <w:sz w:val="24"/>
                <w:szCs w:val="24"/>
                <w:lang w:val="en-US"/>
              </w:rPr>
              <w:t>3</w:t>
            </w:r>
          </w:p>
        </w:tc>
        <w:tc>
          <w:tcPr>
            <w:tcW w:w="1350" w:type="dxa"/>
          </w:tcPr>
          <w:p>
            <w:pPr>
              <w:pStyle w:val="11"/>
              <w:spacing w:after="0" w:line="240" w:lineRule="auto"/>
              <w:ind w:left="0"/>
              <w:jc w:val="center"/>
              <w:rPr>
                <w:rFonts w:ascii="Georgia" w:hAnsi="Georgia" w:cs="Times New Roman"/>
                <w:sz w:val="24"/>
                <w:szCs w:val="24"/>
              </w:rPr>
            </w:pPr>
            <w:r>
              <w:rPr>
                <w:rFonts w:ascii="Georgia" w:hAnsi="Georgia" w:cs="Times New Roman"/>
                <w:sz w:val="24"/>
                <w:szCs w:val="24"/>
              </w:rPr>
              <w:t xml:space="preserve">Good </w:t>
            </w:r>
          </w:p>
        </w:tc>
        <w:tc>
          <w:tcPr>
            <w:tcW w:w="6565" w:type="dxa"/>
          </w:tcPr>
          <w:p>
            <w:pPr>
              <w:pStyle w:val="11"/>
              <w:spacing w:after="0" w:line="240" w:lineRule="auto"/>
              <w:ind w:left="0"/>
              <w:jc w:val="both"/>
              <w:rPr>
                <w:rFonts w:ascii="Georgia" w:hAnsi="Georgia" w:cs="Times New Roman"/>
                <w:sz w:val="24"/>
                <w:szCs w:val="24"/>
              </w:rPr>
            </w:pPr>
            <w:r>
              <w:rPr>
                <w:rFonts w:ascii="Georgia" w:hAnsi="Georgia" w:cs="Times New Roman"/>
                <w:sz w:val="24"/>
                <w:szCs w:val="24"/>
              </w:rPr>
              <w:t>If any two instructions including [(v). Your package should be created and imported uniquely and any plagiarism should not be tolerated.] are not addressed correctly but other instructions are addressed perfectly.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1080" w:type="dxa"/>
          </w:tcPr>
          <w:p>
            <w:pPr>
              <w:pStyle w:val="11"/>
              <w:spacing w:after="0" w:line="240" w:lineRule="auto"/>
              <w:ind w:left="0"/>
              <w:jc w:val="center"/>
              <w:rPr>
                <w:rFonts w:ascii="Georgia" w:hAnsi="Georgia" w:cs="Times New Roman"/>
                <w:sz w:val="24"/>
                <w:szCs w:val="24"/>
              </w:rPr>
            </w:pPr>
            <w:r>
              <w:rPr>
                <w:rFonts w:hint="default" w:ascii="Georgia" w:hAnsi="Georgia" w:cs="Times New Roman"/>
                <w:sz w:val="24"/>
                <w:szCs w:val="24"/>
                <w:lang w:val="en-US"/>
              </w:rPr>
              <w:t>2</w:t>
            </w:r>
          </w:p>
        </w:tc>
        <w:tc>
          <w:tcPr>
            <w:tcW w:w="1350" w:type="dxa"/>
          </w:tcPr>
          <w:p>
            <w:pPr>
              <w:pStyle w:val="11"/>
              <w:spacing w:after="0" w:line="240" w:lineRule="auto"/>
              <w:ind w:left="0"/>
              <w:jc w:val="center"/>
              <w:rPr>
                <w:rFonts w:ascii="Georgia" w:hAnsi="Georgia" w:cs="Times New Roman"/>
                <w:sz w:val="24"/>
                <w:szCs w:val="24"/>
              </w:rPr>
            </w:pPr>
            <w:r>
              <w:rPr>
                <w:rFonts w:ascii="Georgia" w:hAnsi="Georgia" w:cs="Times New Roman"/>
                <w:sz w:val="24"/>
                <w:szCs w:val="24"/>
              </w:rPr>
              <w:t>Average</w:t>
            </w:r>
          </w:p>
        </w:tc>
        <w:tc>
          <w:tcPr>
            <w:tcW w:w="6565" w:type="dxa"/>
          </w:tcPr>
          <w:p>
            <w:pPr>
              <w:pStyle w:val="11"/>
              <w:spacing w:after="0" w:line="240" w:lineRule="auto"/>
              <w:ind w:left="0"/>
              <w:jc w:val="both"/>
              <w:rPr>
                <w:rFonts w:ascii="Georgia" w:hAnsi="Georgia" w:cs="Times New Roman"/>
                <w:sz w:val="24"/>
                <w:szCs w:val="24"/>
              </w:rPr>
            </w:pPr>
            <w:r>
              <w:rPr>
                <w:rFonts w:ascii="Georgia" w:hAnsi="Georgia" w:cs="Times New Roman"/>
                <w:sz w:val="24"/>
                <w:szCs w:val="24"/>
              </w:rPr>
              <w:t>If any two or more instructions are not addressed correctly but anyone instruction is addressed perfectly.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080" w:type="dxa"/>
          </w:tcPr>
          <w:p>
            <w:pPr>
              <w:pStyle w:val="11"/>
              <w:spacing w:after="0" w:line="240" w:lineRule="auto"/>
              <w:ind w:left="0"/>
              <w:jc w:val="center"/>
              <w:rPr>
                <w:rFonts w:ascii="Georgia" w:hAnsi="Georgia" w:cs="Times New Roman"/>
                <w:sz w:val="24"/>
                <w:szCs w:val="24"/>
              </w:rPr>
            </w:pPr>
            <w:r>
              <w:rPr>
                <w:rFonts w:hint="default" w:ascii="Georgia" w:hAnsi="Georgia" w:cs="Times New Roman"/>
                <w:sz w:val="24"/>
                <w:szCs w:val="24"/>
                <w:lang w:val="en-US"/>
              </w:rPr>
              <w:t>1</w:t>
            </w:r>
          </w:p>
        </w:tc>
        <w:tc>
          <w:tcPr>
            <w:tcW w:w="1350" w:type="dxa"/>
          </w:tcPr>
          <w:p>
            <w:pPr>
              <w:pStyle w:val="11"/>
              <w:spacing w:after="0" w:line="240" w:lineRule="auto"/>
              <w:ind w:left="0"/>
              <w:jc w:val="center"/>
              <w:rPr>
                <w:rFonts w:ascii="Georgia" w:hAnsi="Georgia" w:cs="Times New Roman"/>
                <w:sz w:val="24"/>
                <w:szCs w:val="24"/>
              </w:rPr>
            </w:pPr>
            <w:r>
              <w:rPr>
                <w:rFonts w:ascii="Georgia" w:hAnsi="Georgia" w:cs="Times New Roman"/>
                <w:sz w:val="24"/>
                <w:szCs w:val="24"/>
              </w:rPr>
              <w:t xml:space="preserve">Poor </w:t>
            </w:r>
          </w:p>
        </w:tc>
        <w:tc>
          <w:tcPr>
            <w:tcW w:w="6565" w:type="dxa"/>
          </w:tcPr>
          <w:p>
            <w:pPr>
              <w:pStyle w:val="11"/>
              <w:spacing w:after="0" w:line="240" w:lineRule="auto"/>
              <w:ind w:left="0"/>
              <w:jc w:val="both"/>
              <w:rPr>
                <w:rFonts w:ascii="Georgia" w:hAnsi="Georgia" w:cs="Times New Roman"/>
                <w:sz w:val="24"/>
                <w:szCs w:val="24"/>
              </w:rPr>
            </w:pPr>
            <w:r>
              <w:rPr>
                <w:rFonts w:ascii="Georgia" w:hAnsi="Georgia" w:cs="Times New Roman"/>
                <w:sz w:val="24"/>
                <w:szCs w:val="24"/>
              </w:rPr>
              <w:t>If anyone instruction is addressed partially.</w:t>
            </w:r>
          </w:p>
        </w:tc>
      </w:tr>
    </w:tbl>
    <w:p>
      <w:pPr>
        <w:pStyle w:val="11"/>
        <w:jc w:val="both"/>
        <w:rPr>
          <w:rFonts w:hint="default" w:ascii="Georgia" w:hAnsi="Georgia" w:cs="Times New Roman"/>
          <w:sz w:val="24"/>
          <w:szCs w:val="24"/>
          <w:lang w:val="en-US"/>
        </w:rPr>
      </w:pPr>
    </w:p>
    <w:p>
      <w:pPr>
        <w:pStyle w:val="11"/>
        <w:jc w:val="both"/>
        <w:rPr>
          <w:rFonts w:hint="default" w:ascii="Georgia" w:hAnsi="Georgia" w:cs="Times New Roman"/>
          <w:sz w:val="24"/>
          <w:szCs w:val="24"/>
          <w:lang w:val="en-US"/>
        </w:rPr>
      </w:pPr>
    </w:p>
    <w:p>
      <w:pPr>
        <w:pStyle w:val="11"/>
        <w:jc w:val="both"/>
        <w:rPr>
          <w:rFonts w:hint="default" w:ascii="Georgia" w:hAnsi="Georgia" w:cs="Times New Roman"/>
          <w:sz w:val="24"/>
          <w:szCs w:val="24"/>
          <w:lang w:val="en-US"/>
        </w:rPr>
      </w:pPr>
      <w:r>
        <w:rPr>
          <w:rFonts w:hint="default" w:ascii="Georgia" w:hAnsi="Georgia" w:cs="Times New Roman"/>
          <w:sz w:val="24"/>
          <w:szCs w:val="24"/>
          <w:lang w:val="en-US"/>
        </w:rPr>
        <w:t>*5 marks of the attendance will be marged with the timely submission.</w:t>
      </w:r>
    </w:p>
    <w:p>
      <w:pPr>
        <w:pStyle w:val="11"/>
        <w:jc w:val="both"/>
        <w:rPr>
          <w:rFonts w:ascii="Georgia" w:hAnsi="Georgia" w:cs="Times New Roman"/>
          <w:sz w:val="24"/>
          <w:szCs w:val="24"/>
        </w:rPr>
      </w:pPr>
      <w:bookmarkStart w:id="0" w:name="_GoBack"/>
      <w:bookmarkEnd w:id="0"/>
    </w:p>
    <w:p>
      <w:pPr>
        <w:pStyle w:val="11"/>
        <w:jc w:val="both"/>
        <w:rPr>
          <w:rFonts w:ascii="Georgia" w:hAnsi="Georgia" w:cs="Times New Roman"/>
          <w:sz w:val="24"/>
          <w:szCs w:val="24"/>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280251"/>
      <w:docPartObj>
        <w:docPartGallery w:val="AutoText"/>
      </w:docPartObj>
    </w:sdtPr>
    <w:sdtContent>
      <w:p>
        <w:pPr>
          <w:pStyle w:val="5"/>
          <w:jc w:val="center"/>
        </w:pPr>
        <w:r>
          <w:fldChar w:fldCharType="begin"/>
        </w:r>
        <w:r>
          <w:instrText xml:space="preserve"> PAGE   \* MERGEFORMAT </w:instrText>
        </w:r>
        <w:r>
          <w:fldChar w:fldCharType="separate"/>
        </w:r>
        <w:r>
          <w:t>1</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CE426E"/>
    <w:multiLevelType w:val="multilevel"/>
    <w:tmpl w:val="20CE426E"/>
    <w:lvl w:ilvl="0" w:tentative="0">
      <w:start w:val="1"/>
      <w:numFmt w:val="decimal"/>
      <w:lvlText w:val="%1."/>
      <w:lvlJc w:val="left"/>
      <w:pPr>
        <w:ind w:left="1080" w:hanging="360"/>
      </w:pPr>
      <w:rPr>
        <w:rFonts w:hint="default" w:ascii="Times New Roman" w:hAnsi="Times New Roman" w:eastAsia="Times New Roman" w:cs="Times New Roman"/>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minur">
    <w15:presenceInfo w15:providerId="None" w15:userId="Amin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74"/>
    <w:rsid w:val="00035182"/>
    <w:rsid w:val="000401A6"/>
    <w:rsid w:val="00066582"/>
    <w:rsid w:val="000B441A"/>
    <w:rsid w:val="000E7FD5"/>
    <w:rsid w:val="000F4776"/>
    <w:rsid w:val="00103514"/>
    <w:rsid w:val="001503E9"/>
    <w:rsid w:val="00151A89"/>
    <w:rsid w:val="0018317C"/>
    <w:rsid w:val="001868AB"/>
    <w:rsid w:val="0019504C"/>
    <w:rsid w:val="001A68D6"/>
    <w:rsid w:val="001B708B"/>
    <w:rsid w:val="001E2B9B"/>
    <w:rsid w:val="001E472C"/>
    <w:rsid w:val="002419EB"/>
    <w:rsid w:val="00246640"/>
    <w:rsid w:val="00252A42"/>
    <w:rsid w:val="00254D33"/>
    <w:rsid w:val="002A5C2F"/>
    <w:rsid w:val="002B333A"/>
    <w:rsid w:val="002C0C0E"/>
    <w:rsid w:val="002D7565"/>
    <w:rsid w:val="002F141E"/>
    <w:rsid w:val="002F32D5"/>
    <w:rsid w:val="002F380E"/>
    <w:rsid w:val="003313AA"/>
    <w:rsid w:val="003421F4"/>
    <w:rsid w:val="00345073"/>
    <w:rsid w:val="00352ACD"/>
    <w:rsid w:val="00360E49"/>
    <w:rsid w:val="00364F99"/>
    <w:rsid w:val="003E13BA"/>
    <w:rsid w:val="00415266"/>
    <w:rsid w:val="004179E4"/>
    <w:rsid w:val="00417C77"/>
    <w:rsid w:val="0044760A"/>
    <w:rsid w:val="00493799"/>
    <w:rsid w:val="004A1DA5"/>
    <w:rsid w:val="004A3E6A"/>
    <w:rsid w:val="004C3BEA"/>
    <w:rsid w:val="0050173E"/>
    <w:rsid w:val="00507BF9"/>
    <w:rsid w:val="0052535D"/>
    <w:rsid w:val="00532947"/>
    <w:rsid w:val="005375D2"/>
    <w:rsid w:val="00547683"/>
    <w:rsid w:val="00562733"/>
    <w:rsid w:val="00580506"/>
    <w:rsid w:val="005B17BC"/>
    <w:rsid w:val="005D573D"/>
    <w:rsid w:val="005D7A96"/>
    <w:rsid w:val="00610F5B"/>
    <w:rsid w:val="006477FE"/>
    <w:rsid w:val="00653288"/>
    <w:rsid w:val="0066384D"/>
    <w:rsid w:val="00704213"/>
    <w:rsid w:val="00706115"/>
    <w:rsid w:val="007342A7"/>
    <w:rsid w:val="00751797"/>
    <w:rsid w:val="007672F2"/>
    <w:rsid w:val="00796096"/>
    <w:rsid w:val="007A6125"/>
    <w:rsid w:val="007E02B3"/>
    <w:rsid w:val="007E1879"/>
    <w:rsid w:val="007F68FE"/>
    <w:rsid w:val="00820184"/>
    <w:rsid w:val="00840DF3"/>
    <w:rsid w:val="00863321"/>
    <w:rsid w:val="008658A6"/>
    <w:rsid w:val="008A18BE"/>
    <w:rsid w:val="008B2149"/>
    <w:rsid w:val="008C0065"/>
    <w:rsid w:val="008C3F77"/>
    <w:rsid w:val="00900DB3"/>
    <w:rsid w:val="00926C0A"/>
    <w:rsid w:val="00941CF2"/>
    <w:rsid w:val="00957584"/>
    <w:rsid w:val="00960CDF"/>
    <w:rsid w:val="00961E2F"/>
    <w:rsid w:val="00981F92"/>
    <w:rsid w:val="009B36CD"/>
    <w:rsid w:val="009B68A8"/>
    <w:rsid w:val="009B6F1A"/>
    <w:rsid w:val="009D2855"/>
    <w:rsid w:val="009E685B"/>
    <w:rsid w:val="00A15515"/>
    <w:rsid w:val="00A52645"/>
    <w:rsid w:val="00A605CE"/>
    <w:rsid w:val="00A6626E"/>
    <w:rsid w:val="00A70946"/>
    <w:rsid w:val="00A738AF"/>
    <w:rsid w:val="00AC3046"/>
    <w:rsid w:val="00AE00D6"/>
    <w:rsid w:val="00AE6A28"/>
    <w:rsid w:val="00B238C9"/>
    <w:rsid w:val="00B43A2C"/>
    <w:rsid w:val="00B51995"/>
    <w:rsid w:val="00BA10D5"/>
    <w:rsid w:val="00BD218E"/>
    <w:rsid w:val="00BD33BC"/>
    <w:rsid w:val="00BF164F"/>
    <w:rsid w:val="00C23FA1"/>
    <w:rsid w:val="00C253C3"/>
    <w:rsid w:val="00C459D1"/>
    <w:rsid w:val="00C52EA3"/>
    <w:rsid w:val="00C60308"/>
    <w:rsid w:val="00C8248E"/>
    <w:rsid w:val="00C9098B"/>
    <w:rsid w:val="00C94429"/>
    <w:rsid w:val="00CA207F"/>
    <w:rsid w:val="00CB110D"/>
    <w:rsid w:val="00CB2418"/>
    <w:rsid w:val="00CE1AF3"/>
    <w:rsid w:val="00CE31BC"/>
    <w:rsid w:val="00D106DF"/>
    <w:rsid w:val="00D838ED"/>
    <w:rsid w:val="00D86436"/>
    <w:rsid w:val="00DA0D9C"/>
    <w:rsid w:val="00DA5D56"/>
    <w:rsid w:val="00DC6119"/>
    <w:rsid w:val="00DD3815"/>
    <w:rsid w:val="00E775EC"/>
    <w:rsid w:val="00EB524B"/>
    <w:rsid w:val="00EB7767"/>
    <w:rsid w:val="00EE1228"/>
    <w:rsid w:val="00EF14B4"/>
    <w:rsid w:val="00F103C4"/>
    <w:rsid w:val="00F21650"/>
    <w:rsid w:val="00F469EB"/>
    <w:rsid w:val="00F82E66"/>
    <w:rsid w:val="00F91B74"/>
    <w:rsid w:val="00FB1A3C"/>
    <w:rsid w:val="06A37EE2"/>
    <w:rsid w:val="5B517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21"/>
    <w:semiHidden/>
    <w:unhideWhenUsed/>
    <w:uiPriority w:val="99"/>
    <w:pPr>
      <w:spacing w:after="0" w:line="240" w:lineRule="auto"/>
    </w:pPr>
    <w:rPr>
      <w:rFonts w:ascii="Segoe UI" w:hAnsi="Segoe UI" w:cs="Segoe UI"/>
      <w:sz w:val="18"/>
      <w:szCs w:val="18"/>
    </w:rPr>
  </w:style>
  <w:style w:type="paragraph" w:styleId="5">
    <w:name w:val="footer"/>
    <w:basedOn w:val="1"/>
    <w:link w:val="14"/>
    <w:unhideWhenUsed/>
    <w:uiPriority w:val="99"/>
    <w:pPr>
      <w:tabs>
        <w:tab w:val="center" w:pos="4680"/>
        <w:tab w:val="right" w:pos="9360"/>
      </w:tabs>
      <w:spacing w:after="0" w:line="240" w:lineRule="auto"/>
    </w:pPr>
  </w:style>
  <w:style w:type="paragraph" w:styleId="6">
    <w:name w:val="header"/>
    <w:basedOn w:val="1"/>
    <w:link w:val="13"/>
    <w:unhideWhenUsed/>
    <w:uiPriority w:val="0"/>
    <w:pPr>
      <w:tabs>
        <w:tab w:val="center" w:pos="4680"/>
        <w:tab w:val="right" w:pos="9360"/>
      </w:tabs>
      <w:spacing w:after="0" w:line="240" w:lineRule="auto"/>
    </w:pPr>
  </w:style>
  <w:style w:type="character" w:styleId="7">
    <w:name w:val="HTML Code"/>
    <w:basedOn w:val="2"/>
    <w:semiHidden/>
    <w:unhideWhenUsed/>
    <w:uiPriority w:val="99"/>
    <w:rPr>
      <w:rFonts w:ascii="Courier New" w:hAnsi="Courier New" w:eastAsia="Times New Roman" w:cs="Courier New"/>
      <w:sz w:val="20"/>
      <w:szCs w:val="20"/>
    </w:rPr>
  </w:style>
  <w:style w:type="paragraph" w:styleId="8">
    <w:name w:val="HTML Preformatted"/>
    <w:basedOn w:val="1"/>
    <w:link w:val="1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link w:val="12"/>
    <w:qFormat/>
    <w:uiPriority w:val="0"/>
    <w:pPr>
      <w:spacing w:after="0" w:line="240" w:lineRule="auto"/>
      <w:jc w:val="center"/>
    </w:pPr>
    <w:rPr>
      <w:rFonts w:ascii="Times New Roman" w:hAnsi="Times New Roman" w:eastAsia="Times New Roman" w:cs="Times New Roman"/>
      <w:b/>
      <w:sz w:val="28"/>
      <w:szCs w:val="20"/>
    </w:rPr>
  </w:style>
  <w:style w:type="paragraph" w:styleId="11">
    <w:name w:val="List Paragraph"/>
    <w:basedOn w:val="1"/>
    <w:qFormat/>
    <w:uiPriority w:val="34"/>
    <w:pPr>
      <w:ind w:left="720"/>
      <w:contextualSpacing/>
    </w:pPr>
  </w:style>
  <w:style w:type="character" w:customStyle="1" w:styleId="12">
    <w:name w:val="Title Char"/>
    <w:basedOn w:val="2"/>
    <w:link w:val="10"/>
    <w:uiPriority w:val="0"/>
    <w:rPr>
      <w:rFonts w:ascii="Times New Roman" w:hAnsi="Times New Roman" w:eastAsia="Times New Roman" w:cs="Times New Roman"/>
      <w:b/>
      <w:sz w:val="28"/>
      <w:szCs w:val="20"/>
    </w:rPr>
  </w:style>
  <w:style w:type="character" w:customStyle="1" w:styleId="13">
    <w:name w:val="Header Char"/>
    <w:basedOn w:val="2"/>
    <w:link w:val="6"/>
    <w:uiPriority w:val="99"/>
  </w:style>
  <w:style w:type="character" w:customStyle="1" w:styleId="14">
    <w:name w:val="Footer Char"/>
    <w:basedOn w:val="2"/>
    <w:link w:val="5"/>
    <w:uiPriority w:val="99"/>
  </w:style>
  <w:style w:type="character" w:customStyle="1" w:styleId="15">
    <w:name w:val="HTML Preformatted Char"/>
    <w:basedOn w:val="2"/>
    <w:link w:val="8"/>
    <w:uiPriority w:val="99"/>
    <w:rPr>
      <w:rFonts w:ascii="Courier New" w:hAnsi="Courier New" w:eastAsia="Times New Roman" w:cs="Courier New"/>
      <w:sz w:val="20"/>
      <w:szCs w:val="20"/>
    </w:rPr>
  </w:style>
  <w:style w:type="character" w:customStyle="1" w:styleId="16">
    <w:name w:val="kwd"/>
    <w:basedOn w:val="2"/>
    <w:uiPriority w:val="0"/>
  </w:style>
  <w:style w:type="character" w:customStyle="1" w:styleId="17">
    <w:name w:val="pln"/>
    <w:basedOn w:val="2"/>
    <w:uiPriority w:val="0"/>
  </w:style>
  <w:style w:type="character" w:customStyle="1" w:styleId="18">
    <w:name w:val="pun"/>
    <w:basedOn w:val="2"/>
    <w:uiPriority w:val="0"/>
  </w:style>
  <w:style w:type="character" w:customStyle="1" w:styleId="19">
    <w:name w:val="typ"/>
    <w:basedOn w:val="2"/>
    <w:uiPriority w:val="0"/>
  </w:style>
  <w:style w:type="character" w:customStyle="1" w:styleId="20">
    <w:name w:val="lit"/>
    <w:basedOn w:val="2"/>
    <w:uiPriority w:val="0"/>
  </w:style>
  <w:style w:type="character" w:customStyle="1" w:styleId="21">
    <w:name w:val="Balloon Text Char"/>
    <w:basedOn w:val="2"/>
    <w:link w:val="4"/>
    <w:semiHidden/>
    <w:uiPriority w:val="99"/>
    <w:rPr>
      <w:rFonts w:ascii="Segoe UI" w:hAnsi="Segoe UI" w:cs="Segoe UI"/>
      <w:sz w:val="18"/>
      <w:szCs w:val="18"/>
    </w:rPr>
  </w:style>
  <w:style w:type="paragraph" w:customStyle="1" w:styleId="22">
    <w:name w:val="Revision"/>
    <w:hidden/>
    <w:semiHidden/>
    <w:uiPriority w:val="99"/>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418</Words>
  <Characters>2389</Characters>
  <Lines>19</Lines>
  <Paragraphs>5</Paragraphs>
  <TotalTime>42</TotalTime>
  <ScaleCrop>false</ScaleCrop>
  <LinksUpToDate>false</LinksUpToDate>
  <CharactersWithSpaces>2802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2022-08-17T05:58:00Z</dcterms:created>
  <dc:creator>jahd islam</dc:creator>
  <cp:lastModifiedBy>Student</cp:lastModifiedBy>
  <dcterms:modified xsi:type="dcterms:W3CDTF">2022-12-14T06:48:27Z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1568D281B2F84C348944B95B96B6F482</vt:lpwstr>
  </property>
</Properties>
</file>